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8" w:type="dxa"/>
        <w:jc w:val="center"/>
        <w:tblLayout w:type="fixed"/>
        <w:tblLook w:val="04A0" w:firstRow="1" w:lastRow="0" w:firstColumn="1" w:lastColumn="0" w:noHBand="0" w:noVBand="1"/>
      </w:tblPr>
      <w:tblGrid>
        <w:gridCol w:w="1367"/>
        <w:gridCol w:w="1694"/>
        <w:gridCol w:w="345"/>
        <w:gridCol w:w="959"/>
        <w:gridCol w:w="354"/>
        <w:gridCol w:w="272"/>
        <w:gridCol w:w="719"/>
        <w:gridCol w:w="356"/>
        <w:gridCol w:w="172"/>
        <w:gridCol w:w="72"/>
        <w:gridCol w:w="918"/>
        <w:gridCol w:w="535"/>
        <w:gridCol w:w="954"/>
        <w:gridCol w:w="458"/>
        <w:gridCol w:w="301"/>
        <w:gridCol w:w="32"/>
      </w:tblGrid>
      <w:tr w:rsidR="00812A8A" w:rsidRPr="004040F0" w14:paraId="61CCFF28" w14:textId="77777777" w:rsidTr="00EF1EFD">
        <w:trPr>
          <w:trHeight w:val="290"/>
          <w:jc w:val="center"/>
        </w:trPr>
        <w:tc>
          <w:tcPr>
            <w:tcW w:w="9508" w:type="dxa"/>
            <w:gridSpan w:val="16"/>
          </w:tcPr>
          <w:p w14:paraId="3E85CC35" w14:textId="00E4A535" w:rsidR="00812A8A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Table 2</w:t>
            </w:r>
            <w:r w:rsidRPr="004040F0">
              <w:rPr>
                <w:b/>
                <w:color w:val="000000"/>
                <w:sz w:val="20"/>
              </w:rPr>
              <w:t xml:space="preserve">.1 </w:t>
            </w:r>
            <w:r w:rsidRPr="004040F0">
              <w:rPr>
                <w:color w:val="000000"/>
                <w:sz w:val="20"/>
              </w:rPr>
              <w:t xml:space="preserve"> </w:t>
            </w:r>
            <w:r w:rsidR="008D14AC">
              <w:rPr>
                <w:color w:val="000000"/>
                <w:sz w:val="20"/>
              </w:rPr>
              <w:t>Percent f</w:t>
            </w:r>
            <w:r>
              <w:rPr>
                <w:color w:val="000000"/>
                <w:sz w:val="20"/>
              </w:rPr>
              <w:t>requency of</w:t>
            </w:r>
            <w:r w:rsidRPr="004040F0">
              <w:rPr>
                <w:color w:val="000000"/>
                <w:sz w:val="20"/>
              </w:rPr>
              <w:t xml:space="preserve"> occurrence of prey items in the diets of age-2</w:t>
            </w:r>
            <w:r>
              <w:rPr>
                <w:color w:val="000000"/>
                <w:sz w:val="20"/>
              </w:rPr>
              <w:t>+</w:t>
            </w:r>
            <w:r w:rsidRPr="004040F0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Yellow Perch</w:t>
            </w:r>
            <w:r w:rsidRPr="004040F0">
              <w:rPr>
                <w:color w:val="000000"/>
                <w:sz w:val="20"/>
              </w:rPr>
              <w:t xml:space="preserve"> and </w:t>
            </w:r>
            <w:r>
              <w:rPr>
                <w:color w:val="000000"/>
                <w:sz w:val="20"/>
              </w:rPr>
              <w:t>White Perch</w:t>
            </w:r>
            <w:r w:rsidRPr="004040F0">
              <w:rPr>
                <w:color w:val="000000"/>
                <w:sz w:val="20"/>
              </w:rPr>
              <w:t xml:space="preserve"> collected during spring and </w:t>
            </w:r>
            <w:r>
              <w:rPr>
                <w:color w:val="000000"/>
                <w:sz w:val="20"/>
              </w:rPr>
              <w:t>a</w:t>
            </w:r>
            <w:bookmarkStart w:id="0" w:name="_GoBack"/>
            <w:bookmarkEnd w:id="0"/>
            <w:r>
              <w:rPr>
                <w:color w:val="000000"/>
                <w:sz w:val="20"/>
              </w:rPr>
              <w:t>utumn</w:t>
            </w:r>
            <w:r w:rsidRPr="004040F0">
              <w:rPr>
                <w:color w:val="000000"/>
                <w:sz w:val="20"/>
              </w:rPr>
              <w:t xml:space="preserve"> 201</w:t>
            </w:r>
            <w:r>
              <w:rPr>
                <w:color w:val="000000"/>
                <w:sz w:val="20"/>
              </w:rPr>
              <w:t>5</w:t>
            </w:r>
            <w:r w:rsidRPr="004040F0">
              <w:rPr>
                <w:color w:val="000000"/>
                <w:sz w:val="20"/>
              </w:rPr>
              <w:t xml:space="preserve"> in Ontario, Michigan, and Ohio waters of Lake Erie's western basin. Abbreviation: n=number of stomachs containing prey items.</w:t>
            </w:r>
          </w:p>
          <w:p w14:paraId="077655FA" w14:textId="77777777" w:rsidR="0084536E" w:rsidRPr="004040F0" w:rsidRDefault="0084536E" w:rsidP="00EF1EFD">
            <w:pPr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  <w:sz w:val="20"/>
              </w:rPr>
            </w:pPr>
          </w:p>
        </w:tc>
      </w:tr>
      <w:tr w:rsidR="00812A8A" w:rsidRPr="004040F0" w14:paraId="5E1E93D8" w14:textId="77777777" w:rsidTr="00EF1EFD">
        <w:trPr>
          <w:gridAfter w:val="1"/>
          <w:wAfter w:w="32" w:type="dxa"/>
          <w:trHeight w:val="290"/>
          <w:jc w:val="center"/>
        </w:trPr>
        <w:tc>
          <w:tcPr>
            <w:tcW w:w="136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065893C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24E8543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131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95B133D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color w:val="000000"/>
                <w:sz w:val="20"/>
              </w:rPr>
            </w:pPr>
            <w:r w:rsidRPr="004040F0">
              <w:rPr>
                <w:b/>
                <w:color w:val="000000"/>
                <w:sz w:val="20"/>
              </w:rPr>
              <w:t xml:space="preserve">Yellow </w:t>
            </w:r>
          </w:p>
        </w:tc>
        <w:tc>
          <w:tcPr>
            <w:tcW w:w="134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FDD1F7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  <w:sz w:val="20"/>
              </w:rPr>
            </w:pPr>
            <w:r w:rsidRPr="004040F0">
              <w:rPr>
                <w:b/>
                <w:color w:val="000000"/>
                <w:sz w:val="20"/>
              </w:rPr>
              <w:t>Perch</w:t>
            </w:r>
          </w:p>
        </w:tc>
        <w:tc>
          <w:tcPr>
            <w:tcW w:w="244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6CE386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color w:val="000000"/>
                <w:sz w:val="20"/>
              </w:rPr>
            </w:pPr>
          </w:p>
        </w:tc>
        <w:tc>
          <w:tcPr>
            <w:tcW w:w="145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6149A5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color w:val="000000"/>
                <w:sz w:val="20"/>
              </w:rPr>
            </w:pPr>
            <w:r w:rsidRPr="004040F0">
              <w:rPr>
                <w:b/>
                <w:color w:val="000000"/>
                <w:sz w:val="20"/>
              </w:rPr>
              <w:t>White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8532118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  <w:sz w:val="20"/>
              </w:rPr>
            </w:pPr>
            <w:r w:rsidRPr="004040F0">
              <w:rPr>
                <w:b/>
                <w:color w:val="000000"/>
                <w:sz w:val="20"/>
              </w:rPr>
              <w:t>Perch</w:t>
            </w:r>
          </w:p>
        </w:tc>
        <w:tc>
          <w:tcPr>
            <w:tcW w:w="3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2993FA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  <w:sz w:val="20"/>
              </w:rPr>
            </w:pPr>
          </w:p>
        </w:tc>
      </w:tr>
      <w:tr w:rsidR="00812A8A" w:rsidRPr="004040F0" w14:paraId="5D9ECA59" w14:textId="77777777" w:rsidTr="00EF1EFD">
        <w:trPr>
          <w:gridAfter w:val="1"/>
          <w:wAfter w:w="32" w:type="dxa"/>
          <w:trHeight w:val="290"/>
          <w:jc w:val="center"/>
        </w:trPr>
        <w:tc>
          <w:tcPr>
            <w:tcW w:w="1367" w:type="dxa"/>
            <w:vAlign w:val="bottom"/>
          </w:tcPr>
          <w:p w14:paraId="561A9DE2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Prey Type</w:t>
            </w:r>
          </w:p>
        </w:tc>
        <w:tc>
          <w:tcPr>
            <w:tcW w:w="2039" w:type="dxa"/>
            <w:gridSpan w:val="2"/>
            <w:vAlign w:val="bottom"/>
          </w:tcPr>
          <w:p w14:paraId="5627CDD4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 xml:space="preserve">Prey </w:t>
            </w:r>
            <w:r>
              <w:rPr>
                <w:color w:val="000000"/>
                <w:sz w:val="20"/>
              </w:rPr>
              <w:t>T</w:t>
            </w:r>
            <w:r w:rsidRPr="004040F0">
              <w:rPr>
                <w:color w:val="000000"/>
                <w:sz w:val="20"/>
              </w:rPr>
              <w:t>axa</w:t>
            </w:r>
          </w:p>
        </w:tc>
        <w:tc>
          <w:tcPr>
            <w:tcW w:w="131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501018FA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201</w:t>
            </w:r>
            <w:r>
              <w:rPr>
                <w:color w:val="000000"/>
                <w:sz w:val="20"/>
              </w:rPr>
              <w:t>5</w:t>
            </w:r>
            <w:r w:rsidRPr="004040F0">
              <w:rPr>
                <w:color w:val="000000"/>
                <w:sz w:val="20"/>
              </w:rPr>
              <w:t xml:space="preserve"> Spring n=7</w:t>
            </w: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1519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149B1C4B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201</w:t>
            </w:r>
            <w:r>
              <w:rPr>
                <w:color w:val="000000"/>
                <w:sz w:val="20"/>
              </w:rPr>
              <w:t>5</w:t>
            </w:r>
            <w:r w:rsidRPr="004040F0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Autumn</w:t>
            </w:r>
            <w:r w:rsidRPr="004040F0">
              <w:rPr>
                <w:color w:val="000000"/>
                <w:sz w:val="20"/>
              </w:rPr>
              <w:t xml:space="preserve">     n=</w:t>
            </w:r>
            <w:r>
              <w:rPr>
                <w:color w:val="000000"/>
                <w:sz w:val="20"/>
              </w:rPr>
              <w:t>93</w:t>
            </w:r>
          </w:p>
        </w:tc>
        <w:tc>
          <w:tcPr>
            <w:tcW w:w="152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1D992B2F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201</w:t>
            </w:r>
            <w:r>
              <w:rPr>
                <w:color w:val="000000"/>
                <w:sz w:val="20"/>
              </w:rPr>
              <w:t>5</w:t>
            </w:r>
            <w:r w:rsidRPr="004040F0">
              <w:rPr>
                <w:color w:val="000000"/>
                <w:sz w:val="20"/>
              </w:rPr>
              <w:t xml:space="preserve"> Spring n=</w:t>
            </w:r>
            <w:r>
              <w:rPr>
                <w:color w:val="000000"/>
                <w:sz w:val="20"/>
              </w:rPr>
              <w:t>70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1A7DEC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201</w:t>
            </w:r>
            <w:r>
              <w:rPr>
                <w:color w:val="000000"/>
                <w:sz w:val="20"/>
              </w:rPr>
              <w:t>5</w:t>
            </w:r>
            <w:r w:rsidRPr="004040F0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Autumn</w:t>
            </w:r>
            <w:r w:rsidRPr="004040F0">
              <w:rPr>
                <w:color w:val="000000"/>
                <w:sz w:val="20"/>
              </w:rPr>
              <w:t xml:space="preserve"> n=</w:t>
            </w:r>
            <w:r>
              <w:rPr>
                <w:color w:val="000000"/>
                <w:sz w:val="20"/>
              </w:rPr>
              <w:t>85</w:t>
            </w:r>
          </w:p>
        </w:tc>
        <w:tc>
          <w:tcPr>
            <w:tcW w:w="30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5D8406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20"/>
              </w:rPr>
            </w:pPr>
          </w:p>
        </w:tc>
      </w:tr>
      <w:tr w:rsidR="00812A8A" w:rsidRPr="004040F0" w14:paraId="2898A2AF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2FC58EF3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z w:val="20"/>
              </w:rPr>
            </w:pPr>
            <w:r w:rsidRPr="004040F0">
              <w:rPr>
                <w:b/>
                <w:bCs/>
                <w:color w:val="000000"/>
                <w:sz w:val="20"/>
              </w:rPr>
              <w:t>Zooplankton</w:t>
            </w:r>
          </w:p>
        </w:tc>
        <w:tc>
          <w:tcPr>
            <w:tcW w:w="203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09D938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959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19DF0420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49.3</w:t>
            </w:r>
          </w:p>
        </w:tc>
        <w:tc>
          <w:tcPr>
            <w:tcW w:w="134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1BADFDBE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82.8</w:t>
            </w:r>
          </w:p>
        </w:tc>
        <w:tc>
          <w:tcPr>
            <w:tcW w:w="600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EC2BC0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0B575AC4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sz w:val="20"/>
              </w:rPr>
              <w:t>75.7</w:t>
            </w: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3141C7FA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sz w:val="20"/>
              </w:rPr>
              <w:t>90.6</w:t>
            </w:r>
          </w:p>
        </w:tc>
        <w:tc>
          <w:tcPr>
            <w:tcW w:w="75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3A19331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sz w:val="20"/>
              </w:rPr>
            </w:pPr>
          </w:p>
        </w:tc>
      </w:tr>
      <w:tr w:rsidR="00812A8A" w:rsidRPr="004040F0" w14:paraId="40FD80BD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02A5CBED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2D8CE6FD" w14:textId="77777777" w:rsidR="00812A8A" w:rsidRPr="00251BBD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C95913">
              <w:rPr>
                <w:iCs/>
                <w:color w:val="000000"/>
                <w:sz w:val="20"/>
              </w:rPr>
              <w:t>Bosminidae</w:t>
            </w:r>
          </w:p>
        </w:tc>
        <w:tc>
          <w:tcPr>
            <w:tcW w:w="959" w:type="dxa"/>
            <w:hideMark/>
          </w:tcPr>
          <w:p w14:paraId="118651FB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345" w:type="dxa"/>
            <w:gridSpan w:val="3"/>
            <w:hideMark/>
          </w:tcPr>
          <w:p w14:paraId="6903BB09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20.4</w:t>
            </w:r>
          </w:p>
        </w:tc>
        <w:tc>
          <w:tcPr>
            <w:tcW w:w="600" w:type="dxa"/>
            <w:gridSpan w:val="3"/>
          </w:tcPr>
          <w:p w14:paraId="4F2B3298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4740C164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14.3</w:t>
            </w:r>
          </w:p>
        </w:tc>
        <w:tc>
          <w:tcPr>
            <w:tcW w:w="1489" w:type="dxa"/>
            <w:gridSpan w:val="2"/>
            <w:hideMark/>
          </w:tcPr>
          <w:p w14:paraId="1A4800CF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22.4</w:t>
            </w:r>
          </w:p>
        </w:tc>
        <w:tc>
          <w:tcPr>
            <w:tcW w:w="759" w:type="dxa"/>
            <w:gridSpan w:val="2"/>
          </w:tcPr>
          <w:p w14:paraId="5753B2C1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5F25C94F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58409858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14:paraId="41213EF6" w14:textId="77777777" w:rsidR="00812A8A" w:rsidRPr="00251BBD" w:rsidDel="00251BBD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iCs/>
                <w:color w:val="000000"/>
                <w:sz w:val="20"/>
              </w:rPr>
            </w:pPr>
            <w:r w:rsidRPr="00235D94">
              <w:rPr>
                <w:iCs/>
                <w:color w:val="000000"/>
                <w:sz w:val="20"/>
              </w:rPr>
              <w:t>Calanoida</w:t>
            </w:r>
          </w:p>
        </w:tc>
        <w:tc>
          <w:tcPr>
            <w:tcW w:w="959" w:type="dxa"/>
          </w:tcPr>
          <w:p w14:paraId="337938C9" w14:textId="77777777" w:rsidR="00812A8A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1345" w:type="dxa"/>
            <w:gridSpan w:val="3"/>
          </w:tcPr>
          <w:p w14:paraId="4C84538E" w14:textId="77777777" w:rsidR="00812A8A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6.5</w:t>
            </w:r>
          </w:p>
        </w:tc>
        <w:tc>
          <w:tcPr>
            <w:tcW w:w="600" w:type="dxa"/>
            <w:gridSpan w:val="3"/>
          </w:tcPr>
          <w:p w14:paraId="0B8654F1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</w:tcPr>
          <w:p w14:paraId="3B7559AC" w14:textId="77777777" w:rsidR="00812A8A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15.7</w:t>
            </w:r>
          </w:p>
        </w:tc>
        <w:tc>
          <w:tcPr>
            <w:tcW w:w="1489" w:type="dxa"/>
            <w:gridSpan w:val="2"/>
          </w:tcPr>
          <w:p w14:paraId="1FFDF733" w14:textId="77777777" w:rsidR="00812A8A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12.9</w:t>
            </w:r>
          </w:p>
        </w:tc>
        <w:tc>
          <w:tcPr>
            <w:tcW w:w="759" w:type="dxa"/>
            <w:gridSpan w:val="2"/>
          </w:tcPr>
          <w:p w14:paraId="6D011F97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01223DE1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47A8B371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2DF8C46D" w14:textId="77777777" w:rsidR="00812A8A" w:rsidRPr="00251BBD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C95913">
              <w:rPr>
                <w:iCs/>
                <w:color w:val="000000"/>
                <w:sz w:val="20"/>
              </w:rPr>
              <w:t>Cercopagididae</w:t>
            </w:r>
          </w:p>
        </w:tc>
        <w:tc>
          <w:tcPr>
            <w:tcW w:w="959" w:type="dxa"/>
            <w:hideMark/>
          </w:tcPr>
          <w:p w14:paraId="3B94634A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8.2</w:t>
            </w:r>
          </w:p>
        </w:tc>
        <w:tc>
          <w:tcPr>
            <w:tcW w:w="1345" w:type="dxa"/>
            <w:gridSpan w:val="3"/>
            <w:hideMark/>
          </w:tcPr>
          <w:p w14:paraId="46B1D19E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63.4</w:t>
            </w:r>
          </w:p>
        </w:tc>
        <w:tc>
          <w:tcPr>
            <w:tcW w:w="600" w:type="dxa"/>
            <w:gridSpan w:val="3"/>
          </w:tcPr>
          <w:p w14:paraId="2EC37C08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1C7A0C62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11.4</w:t>
            </w:r>
          </w:p>
        </w:tc>
        <w:tc>
          <w:tcPr>
            <w:tcW w:w="1489" w:type="dxa"/>
            <w:gridSpan w:val="2"/>
            <w:hideMark/>
          </w:tcPr>
          <w:p w14:paraId="1139DE67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82.4</w:t>
            </w:r>
          </w:p>
        </w:tc>
        <w:tc>
          <w:tcPr>
            <w:tcW w:w="759" w:type="dxa"/>
            <w:gridSpan w:val="2"/>
          </w:tcPr>
          <w:p w14:paraId="7415BDE0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01BDA5B0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19AC8BD3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0B7CE224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235D94">
              <w:rPr>
                <w:iCs/>
                <w:color w:val="000000"/>
                <w:sz w:val="20"/>
              </w:rPr>
              <w:t>Cyclopoida</w:t>
            </w:r>
          </w:p>
        </w:tc>
        <w:tc>
          <w:tcPr>
            <w:tcW w:w="959" w:type="dxa"/>
            <w:hideMark/>
          </w:tcPr>
          <w:p w14:paraId="50FC3ECE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2.7</w:t>
            </w:r>
          </w:p>
        </w:tc>
        <w:tc>
          <w:tcPr>
            <w:tcW w:w="1345" w:type="dxa"/>
            <w:gridSpan w:val="3"/>
            <w:hideMark/>
          </w:tcPr>
          <w:p w14:paraId="78023E1C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  <w:tc>
          <w:tcPr>
            <w:tcW w:w="600" w:type="dxa"/>
            <w:gridSpan w:val="3"/>
          </w:tcPr>
          <w:p w14:paraId="0915B575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20DEF198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7.1</w:t>
            </w:r>
          </w:p>
        </w:tc>
        <w:tc>
          <w:tcPr>
            <w:tcW w:w="1489" w:type="dxa"/>
            <w:gridSpan w:val="2"/>
            <w:hideMark/>
          </w:tcPr>
          <w:p w14:paraId="23E70E84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12.9</w:t>
            </w:r>
          </w:p>
        </w:tc>
        <w:tc>
          <w:tcPr>
            <w:tcW w:w="759" w:type="dxa"/>
            <w:gridSpan w:val="2"/>
          </w:tcPr>
          <w:p w14:paraId="72249D91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514C44F0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6389F487" w14:textId="77777777" w:rsidR="00812A8A" w:rsidRPr="00251BBD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3E76C399" w14:textId="77777777" w:rsidR="00812A8A" w:rsidRPr="00251BBD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C95913">
              <w:rPr>
                <w:iCs/>
                <w:color w:val="000000"/>
                <w:sz w:val="20"/>
              </w:rPr>
              <w:t>Daphnidae</w:t>
            </w:r>
          </w:p>
        </w:tc>
        <w:tc>
          <w:tcPr>
            <w:tcW w:w="959" w:type="dxa"/>
            <w:hideMark/>
          </w:tcPr>
          <w:p w14:paraId="6D3AAC48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46.6</w:t>
            </w:r>
          </w:p>
        </w:tc>
        <w:tc>
          <w:tcPr>
            <w:tcW w:w="1345" w:type="dxa"/>
            <w:gridSpan w:val="3"/>
            <w:hideMark/>
          </w:tcPr>
          <w:p w14:paraId="7EF02EFA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31.2</w:t>
            </w:r>
          </w:p>
        </w:tc>
        <w:tc>
          <w:tcPr>
            <w:tcW w:w="600" w:type="dxa"/>
            <w:gridSpan w:val="3"/>
          </w:tcPr>
          <w:p w14:paraId="5F473184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4943892B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68.6</w:t>
            </w:r>
          </w:p>
        </w:tc>
        <w:tc>
          <w:tcPr>
            <w:tcW w:w="1489" w:type="dxa"/>
            <w:gridSpan w:val="2"/>
            <w:hideMark/>
          </w:tcPr>
          <w:p w14:paraId="3EF205E5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47.1</w:t>
            </w:r>
          </w:p>
        </w:tc>
        <w:tc>
          <w:tcPr>
            <w:tcW w:w="759" w:type="dxa"/>
            <w:gridSpan w:val="2"/>
          </w:tcPr>
          <w:p w14:paraId="65D902C6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34D50CFB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75FD9150" w14:textId="77777777" w:rsidR="00812A8A" w:rsidRPr="00251BBD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1BBC9A02" w14:textId="77777777" w:rsidR="00812A8A" w:rsidRPr="00251BBD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C95913">
              <w:rPr>
                <w:sz w:val="20"/>
              </w:rPr>
              <w:t>Leptodoridae</w:t>
            </w:r>
          </w:p>
        </w:tc>
        <w:tc>
          <w:tcPr>
            <w:tcW w:w="959" w:type="dxa"/>
            <w:hideMark/>
          </w:tcPr>
          <w:p w14:paraId="2D6D0097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21.9</w:t>
            </w:r>
          </w:p>
        </w:tc>
        <w:tc>
          <w:tcPr>
            <w:tcW w:w="1345" w:type="dxa"/>
            <w:gridSpan w:val="3"/>
            <w:hideMark/>
          </w:tcPr>
          <w:p w14:paraId="49BC6DBB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22.6</w:t>
            </w:r>
          </w:p>
        </w:tc>
        <w:tc>
          <w:tcPr>
            <w:tcW w:w="600" w:type="dxa"/>
            <w:gridSpan w:val="3"/>
          </w:tcPr>
          <w:p w14:paraId="5CCA86B5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609EBD8C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44.3</w:t>
            </w:r>
          </w:p>
        </w:tc>
        <w:tc>
          <w:tcPr>
            <w:tcW w:w="1489" w:type="dxa"/>
            <w:gridSpan w:val="2"/>
            <w:hideMark/>
          </w:tcPr>
          <w:p w14:paraId="44DA7E00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22.4</w:t>
            </w:r>
          </w:p>
        </w:tc>
        <w:tc>
          <w:tcPr>
            <w:tcW w:w="759" w:type="dxa"/>
            <w:gridSpan w:val="2"/>
          </w:tcPr>
          <w:p w14:paraId="0D208D2F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29891CA6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6C5FC8E8" w14:textId="77777777" w:rsidR="00812A8A" w:rsidRPr="00251BBD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14:paraId="31AB5050" w14:textId="77777777" w:rsidR="00812A8A" w:rsidRPr="00251BBD" w:rsidDel="00251BBD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097BBF">
              <w:rPr>
                <w:iCs/>
                <w:color w:val="000000"/>
                <w:sz w:val="20"/>
              </w:rPr>
              <w:t>Sididae</w:t>
            </w:r>
          </w:p>
        </w:tc>
        <w:tc>
          <w:tcPr>
            <w:tcW w:w="959" w:type="dxa"/>
          </w:tcPr>
          <w:p w14:paraId="1434D36C" w14:textId="77777777" w:rsidR="00812A8A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345" w:type="dxa"/>
            <w:gridSpan w:val="3"/>
          </w:tcPr>
          <w:p w14:paraId="499F9F37" w14:textId="77777777" w:rsidR="00812A8A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4040F0"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14:paraId="0BABD7AD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</w:tcPr>
          <w:p w14:paraId="5A7DC164" w14:textId="77777777" w:rsidR="00812A8A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</w:tcPr>
          <w:p w14:paraId="2571065A" w14:textId="77777777" w:rsidR="00812A8A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759" w:type="dxa"/>
            <w:gridSpan w:val="2"/>
          </w:tcPr>
          <w:p w14:paraId="7C0D692F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60B7D783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0C1CC76D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471B6023" w14:textId="77777777" w:rsidR="00812A8A" w:rsidRPr="004040F0" w:rsidRDefault="00812A8A" w:rsidP="00EF1EFD">
            <w:pPr>
              <w:rPr>
                <w:i/>
                <w:sz w:val="20"/>
              </w:rPr>
            </w:pPr>
          </w:p>
        </w:tc>
        <w:tc>
          <w:tcPr>
            <w:tcW w:w="959" w:type="dxa"/>
            <w:hideMark/>
          </w:tcPr>
          <w:p w14:paraId="0043F9C2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1345" w:type="dxa"/>
            <w:gridSpan w:val="3"/>
            <w:hideMark/>
          </w:tcPr>
          <w:p w14:paraId="4AD12F30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600" w:type="dxa"/>
            <w:gridSpan w:val="3"/>
          </w:tcPr>
          <w:p w14:paraId="560C289E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918" w:type="dxa"/>
            <w:hideMark/>
          </w:tcPr>
          <w:p w14:paraId="2B7F1801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1489" w:type="dxa"/>
            <w:gridSpan w:val="2"/>
            <w:hideMark/>
          </w:tcPr>
          <w:p w14:paraId="45C8B9B3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759" w:type="dxa"/>
            <w:gridSpan w:val="2"/>
          </w:tcPr>
          <w:p w14:paraId="4088F1FA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</w:p>
        </w:tc>
      </w:tr>
      <w:tr w:rsidR="00812A8A" w:rsidRPr="004040F0" w14:paraId="03BE4096" w14:textId="77777777" w:rsidTr="00EF1EFD">
        <w:trPr>
          <w:gridAfter w:val="1"/>
          <w:wAfter w:w="32" w:type="dxa"/>
          <w:cantSplit/>
          <w:trHeight w:val="288"/>
          <w:jc w:val="center"/>
        </w:trPr>
        <w:tc>
          <w:tcPr>
            <w:tcW w:w="3061" w:type="dxa"/>
            <w:gridSpan w:val="2"/>
          </w:tcPr>
          <w:p w14:paraId="07D3B8AD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ind w:right="-1833"/>
              <w:rPr>
                <w:b/>
                <w:color w:val="000000"/>
                <w:sz w:val="20"/>
              </w:rPr>
            </w:pPr>
            <w:r w:rsidRPr="004040F0">
              <w:rPr>
                <w:b/>
                <w:color w:val="000000"/>
                <w:sz w:val="20"/>
              </w:rPr>
              <w:t>Benthic Macroinvertebrates</w:t>
            </w:r>
          </w:p>
        </w:tc>
        <w:tc>
          <w:tcPr>
            <w:tcW w:w="345" w:type="dxa"/>
          </w:tcPr>
          <w:p w14:paraId="60607087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</w:p>
        </w:tc>
        <w:tc>
          <w:tcPr>
            <w:tcW w:w="959" w:type="dxa"/>
          </w:tcPr>
          <w:p w14:paraId="6EC9E746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63.0</w:t>
            </w:r>
          </w:p>
        </w:tc>
        <w:tc>
          <w:tcPr>
            <w:tcW w:w="626" w:type="dxa"/>
            <w:gridSpan w:val="2"/>
          </w:tcPr>
          <w:p w14:paraId="52BA4869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sz w:val="20"/>
              </w:rPr>
            </w:pPr>
          </w:p>
        </w:tc>
        <w:tc>
          <w:tcPr>
            <w:tcW w:w="719" w:type="dxa"/>
          </w:tcPr>
          <w:p w14:paraId="4F78D835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28.0</w:t>
            </w:r>
          </w:p>
        </w:tc>
        <w:tc>
          <w:tcPr>
            <w:tcW w:w="1518" w:type="dxa"/>
            <w:gridSpan w:val="4"/>
          </w:tcPr>
          <w:p w14:paraId="6A0B50F4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61.4</w:t>
            </w:r>
          </w:p>
        </w:tc>
        <w:tc>
          <w:tcPr>
            <w:tcW w:w="1489" w:type="dxa"/>
            <w:gridSpan w:val="2"/>
          </w:tcPr>
          <w:p w14:paraId="4F2D8977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20.0</w:t>
            </w:r>
          </w:p>
        </w:tc>
        <w:tc>
          <w:tcPr>
            <w:tcW w:w="759" w:type="dxa"/>
            <w:gridSpan w:val="2"/>
          </w:tcPr>
          <w:p w14:paraId="20FF787E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sz w:val="20"/>
              </w:rPr>
            </w:pPr>
          </w:p>
        </w:tc>
      </w:tr>
      <w:tr w:rsidR="00812A8A" w:rsidRPr="004040F0" w14:paraId="2062E97A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34C0608F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14:paraId="53450BEA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Amphipoda</w:t>
            </w:r>
          </w:p>
        </w:tc>
        <w:tc>
          <w:tcPr>
            <w:tcW w:w="959" w:type="dxa"/>
          </w:tcPr>
          <w:p w14:paraId="1AE6F22B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8.2</w:t>
            </w:r>
          </w:p>
        </w:tc>
        <w:tc>
          <w:tcPr>
            <w:tcW w:w="1345" w:type="dxa"/>
            <w:gridSpan w:val="3"/>
          </w:tcPr>
          <w:p w14:paraId="28E50D27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11.8</w:t>
            </w:r>
          </w:p>
        </w:tc>
        <w:tc>
          <w:tcPr>
            <w:tcW w:w="600" w:type="dxa"/>
            <w:gridSpan w:val="3"/>
          </w:tcPr>
          <w:p w14:paraId="7636471D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</w:tcPr>
          <w:p w14:paraId="1B531B59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11.4</w:t>
            </w:r>
          </w:p>
        </w:tc>
        <w:tc>
          <w:tcPr>
            <w:tcW w:w="1489" w:type="dxa"/>
            <w:gridSpan w:val="2"/>
          </w:tcPr>
          <w:p w14:paraId="5E4CE9E4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759" w:type="dxa"/>
            <w:gridSpan w:val="2"/>
          </w:tcPr>
          <w:p w14:paraId="47B5B162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67C94EAC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0DA39DE1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58EC68D3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Chironomidae</w:t>
            </w:r>
          </w:p>
        </w:tc>
        <w:tc>
          <w:tcPr>
            <w:tcW w:w="959" w:type="dxa"/>
            <w:hideMark/>
          </w:tcPr>
          <w:p w14:paraId="007E4750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19.2</w:t>
            </w:r>
          </w:p>
        </w:tc>
        <w:tc>
          <w:tcPr>
            <w:tcW w:w="1345" w:type="dxa"/>
            <w:gridSpan w:val="3"/>
            <w:hideMark/>
          </w:tcPr>
          <w:p w14:paraId="078287AE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5.4</w:t>
            </w:r>
          </w:p>
        </w:tc>
        <w:tc>
          <w:tcPr>
            <w:tcW w:w="600" w:type="dxa"/>
            <w:gridSpan w:val="3"/>
          </w:tcPr>
          <w:p w14:paraId="359BD9DB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37017C04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28.6</w:t>
            </w:r>
          </w:p>
        </w:tc>
        <w:tc>
          <w:tcPr>
            <w:tcW w:w="1489" w:type="dxa"/>
            <w:gridSpan w:val="2"/>
            <w:hideMark/>
          </w:tcPr>
          <w:p w14:paraId="4EFF7254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11.8</w:t>
            </w:r>
          </w:p>
        </w:tc>
        <w:tc>
          <w:tcPr>
            <w:tcW w:w="759" w:type="dxa"/>
            <w:gridSpan w:val="2"/>
          </w:tcPr>
          <w:p w14:paraId="38D1E84B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0B50E64F" w14:textId="77777777" w:rsidTr="00EF1EFD">
        <w:trPr>
          <w:gridAfter w:val="1"/>
          <w:wAfter w:w="32" w:type="dxa"/>
          <w:trHeight w:val="315"/>
          <w:jc w:val="center"/>
        </w:trPr>
        <w:tc>
          <w:tcPr>
            <w:tcW w:w="1367" w:type="dxa"/>
          </w:tcPr>
          <w:p w14:paraId="30DC1CFD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0750DD19" w14:textId="77777777" w:rsidR="00812A8A" w:rsidRPr="00251BBD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C95913">
              <w:rPr>
                <w:iCs/>
                <w:color w:val="000000"/>
                <w:sz w:val="20"/>
              </w:rPr>
              <w:t>Dreissenidae</w:t>
            </w:r>
          </w:p>
        </w:tc>
        <w:tc>
          <w:tcPr>
            <w:tcW w:w="959" w:type="dxa"/>
            <w:hideMark/>
          </w:tcPr>
          <w:p w14:paraId="443EAAA0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27.4</w:t>
            </w:r>
          </w:p>
        </w:tc>
        <w:tc>
          <w:tcPr>
            <w:tcW w:w="1345" w:type="dxa"/>
            <w:gridSpan w:val="3"/>
            <w:hideMark/>
          </w:tcPr>
          <w:p w14:paraId="33248BDA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5.4</w:t>
            </w:r>
          </w:p>
        </w:tc>
        <w:tc>
          <w:tcPr>
            <w:tcW w:w="600" w:type="dxa"/>
            <w:gridSpan w:val="3"/>
          </w:tcPr>
          <w:p w14:paraId="1C15E7DD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0F6CCF92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  <w:hideMark/>
          </w:tcPr>
          <w:p w14:paraId="5C63D60D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759" w:type="dxa"/>
            <w:gridSpan w:val="2"/>
          </w:tcPr>
          <w:p w14:paraId="7D178B88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4F4A3AC7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39A00897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14:paraId="4B7662EB" w14:textId="77777777" w:rsidR="00812A8A" w:rsidRPr="00251BBD" w:rsidDel="00251BBD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iCs/>
                <w:color w:val="000000"/>
                <w:sz w:val="20"/>
              </w:rPr>
            </w:pPr>
            <w:r w:rsidRPr="00097BBF">
              <w:rPr>
                <w:iCs/>
                <w:color w:val="000000"/>
                <w:sz w:val="20"/>
              </w:rPr>
              <w:t>Ephemeridae</w:t>
            </w:r>
          </w:p>
        </w:tc>
        <w:tc>
          <w:tcPr>
            <w:tcW w:w="959" w:type="dxa"/>
          </w:tcPr>
          <w:p w14:paraId="17BDB7F3" w14:textId="77777777" w:rsidR="00812A8A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45.2</w:t>
            </w:r>
          </w:p>
        </w:tc>
        <w:tc>
          <w:tcPr>
            <w:tcW w:w="1345" w:type="dxa"/>
            <w:gridSpan w:val="3"/>
          </w:tcPr>
          <w:p w14:paraId="6446B24D" w14:textId="77777777" w:rsidR="00812A8A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  <w:tc>
          <w:tcPr>
            <w:tcW w:w="600" w:type="dxa"/>
            <w:gridSpan w:val="3"/>
          </w:tcPr>
          <w:p w14:paraId="073329B0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</w:tcPr>
          <w:p w14:paraId="50D30620" w14:textId="77777777" w:rsidR="00812A8A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45.7</w:t>
            </w:r>
          </w:p>
        </w:tc>
        <w:tc>
          <w:tcPr>
            <w:tcW w:w="1489" w:type="dxa"/>
            <w:gridSpan w:val="2"/>
          </w:tcPr>
          <w:p w14:paraId="4A9ED483" w14:textId="77777777" w:rsidR="00812A8A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759" w:type="dxa"/>
            <w:gridSpan w:val="2"/>
          </w:tcPr>
          <w:p w14:paraId="4A4B8C17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2A26CB5A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6DBDB7C3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223F9B05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Gastropoda</w:t>
            </w:r>
          </w:p>
        </w:tc>
        <w:tc>
          <w:tcPr>
            <w:tcW w:w="959" w:type="dxa"/>
            <w:hideMark/>
          </w:tcPr>
          <w:p w14:paraId="7D2AC6EF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  <w:tc>
          <w:tcPr>
            <w:tcW w:w="1345" w:type="dxa"/>
            <w:gridSpan w:val="3"/>
            <w:hideMark/>
          </w:tcPr>
          <w:p w14:paraId="6D1EC0E6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8.6</w:t>
            </w:r>
          </w:p>
        </w:tc>
        <w:tc>
          <w:tcPr>
            <w:tcW w:w="600" w:type="dxa"/>
            <w:gridSpan w:val="3"/>
          </w:tcPr>
          <w:p w14:paraId="4FDB1DFB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241A0BB7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  <w:hideMark/>
          </w:tcPr>
          <w:p w14:paraId="164023AE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759" w:type="dxa"/>
            <w:gridSpan w:val="2"/>
          </w:tcPr>
          <w:p w14:paraId="35A58687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75FFCE9E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2D53FB29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09D727F8" w14:textId="77777777" w:rsidR="00812A8A" w:rsidRPr="00251BBD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C95913">
              <w:rPr>
                <w:color w:val="000000"/>
                <w:sz w:val="20"/>
              </w:rPr>
              <w:t>Hemimysis</w:t>
            </w:r>
          </w:p>
        </w:tc>
        <w:tc>
          <w:tcPr>
            <w:tcW w:w="959" w:type="dxa"/>
            <w:hideMark/>
          </w:tcPr>
          <w:p w14:paraId="1E2500EE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2.7</w:t>
            </w:r>
          </w:p>
        </w:tc>
        <w:tc>
          <w:tcPr>
            <w:tcW w:w="1345" w:type="dxa"/>
            <w:gridSpan w:val="3"/>
            <w:hideMark/>
          </w:tcPr>
          <w:p w14:paraId="0CA167E8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4040F0"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14:paraId="271BE0A9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738681C4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2.9</w:t>
            </w:r>
          </w:p>
        </w:tc>
        <w:tc>
          <w:tcPr>
            <w:tcW w:w="1489" w:type="dxa"/>
            <w:gridSpan w:val="2"/>
            <w:hideMark/>
          </w:tcPr>
          <w:p w14:paraId="0A2D3C42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759" w:type="dxa"/>
            <w:gridSpan w:val="2"/>
          </w:tcPr>
          <w:p w14:paraId="046D73CA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343468C6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71A6731D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199B1925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Hirudinea</w:t>
            </w:r>
          </w:p>
        </w:tc>
        <w:tc>
          <w:tcPr>
            <w:tcW w:w="959" w:type="dxa"/>
            <w:hideMark/>
          </w:tcPr>
          <w:p w14:paraId="6E2072C9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  <w:tc>
          <w:tcPr>
            <w:tcW w:w="1345" w:type="dxa"/>
            <w:gridSpan w:val="3"/>
            <w:hideMark/>
          </w:tcPr>
          <w:p w14:paraId="6DE07AC2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14:paraId="57D25A7D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3BE64A8C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1489" w:type="dxa"/>
            <w:gridSpan w:val="2"/>
            <w:hideMark/>
          </w:tcPr>
          <w:p w14:paraId="0CC6AE3C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4040F0"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14:paraId="3D16F150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09002F60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59A43E2F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0CF26B24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Nematoda</w:t>
            </w:r>
          </w:p>
        </w:tc>
        <w:tc>
          <w:tcPr>
            <w:tcW w:w="959" w:type="dxa"/>
            <w:hideMark/>
          </w:tcPr>
          <w:p w14:paraId="4B05044B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2.7</w:t>
            </w:r>
          </w:p>
        </w:tc>
        <w:tc>
          <w:tcPr>
            <w:tcW w:w="1345" w:type="dxa"/>
            <w:gridSpan w:val="3"/>
            <w:hideMark/>
          </w:tcPr>
          <w:p w14:paraId="1A827E46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600" w:type="dxa"/>
            <w:gridSpan w:val="3"/>
          </w:tcPr>
          <w:p w14:paraId="1B3312C8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116443D9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5.7</w:t>
            </w:r>
          </w:p>
        </w:tc>
        <w:tc>
          <w:tcPr>
            <w:tcW w:w="1489" w:type="dxa"/>
            <w:gridSpan w:val="2"/>
            <w:hideMark/>
          </w:tcPr>
          <w:p w14:paraId="4E8B905B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14:paraId="5B2DD98F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36014095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672622FB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3D18DE5C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Oligochaeta</w:t>
            </w:r>
          </w:p>
        </w:tc>
        <w:tc>
          <w:tcPr>
            <w:tcW w:w="959" w:type="dxa"/>
            <w:hideMark/>
          </w:tcPr>
          <w:p w14:paraId="7E174DD4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345" w:type="dxa"/>
            <w:gridSpan w:val="3"/>
            <w:hideMark/>
          </w:tcPr>
          <w:p w14:paraId="5F11B91F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600" w:type="dxa"/>
            <w:gridSpan w:val="3"/>
          </w:tcPr>
          <w:p w14:paraId="45F7C4E2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4D48FE26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  <w:hideMark/>
          </w:tcPr>
          <w:p w14:paraId="044ACECD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4040F0"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14:paraId="44EC3D87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7DA85C68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6917541E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3F02E162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Ostracoda</w:t>
            </w:r>
          </w:p>
        </w:tc>
        <w:tc>
          <w:tcPr>
            <w:tcW w:w="959" w:type="dxa"/>
            <w:hideMark/>
          </w:tcPr>
          <w:p w14:paraId="6C8D4850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345" w:type="dxa"/>
            <w:gridSpan w:val="3"/>
            <w:hideMark/>
          </w:tcPr>
          <w:p w14:paraId="031C0B7E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600" w:type="dxa"/>
            <w:gridSpan w:val="3"/>
          </w:tcPr>
          <w:p w14:paraId="65F19FF0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019198C1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  <w:hideMark/>
          </w:tcPr>
          <w:p w14:paraId="499DD112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759" w:type="dxa"/>
            <w:gridSpan w:val="2"/>
          </w:tcPr>
          <w:p w14:paraId="466A78C8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0305ACE7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3EEDF41F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49BB2A4B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Sphaeriidae</w:t>
            </w:r>
          </w:p>
        </w:tc>
        <w:tc>
          <w:tcPr>
            <w:tcW w:w="959" w:type="dxa"/>
            <w:hideMark/>
          </w:tcPr>
          <w:p w14:paraId="2C5261B4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  <w:tc>
          <w:tcPr>
            <w:tcW w:w="1345" w:type="dxa"/>
            <w:gridSpan w:val="3"/>
            <w:hideMark/>
          </w:tcPr>
          <w:p w14:paraId="6F7B03CA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14:paraId="5D4D4E92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79CC3058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1489" w:type="dxa"/>
            <w:gridSpan w:val="2"/>
            <w:hideMark/>
          </w:tcPr>
          <w:p w14:paraId="2967A318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14:paraId="07E8A4C4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4AB53B4C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0BC6C827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63F9366B" w14:textId="77777777" w:rsidR="00812A8A" w:rsidRPr="00251BBD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C95913">
              <w:rPr>
                <w:iCs/>
                <w:color w:val="000000"/>
                <w:sz w:val="20"/>
              </w:rPr>
              <w:t>Trichoptera</w:t>
            </w:r>
          </w:p>
        </w:tc>
        <w:tc>
          <w:tcPr>
            <w:tcW w:w="959" w:type="dxa"/>
            <w:hideMark/>
          </w:tcPr>
          <w:p w14:paraId="6AA984D2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15.1</w:t>
            </w:r>
          </w:p>
        </w:tc>
        <w:tc>
          <w:tcPr>
            <w:tcW w:w="1345" w:type="dxa"/>
            <w:gridSpan w:val="3"/>
            <w:hideMark/>
          </w:tcPr>
          <w:p w14:paraId="045954AB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4040F0"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14:paraId="7211D891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31AE3893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  <w:hideMark/>
          </w:tcPr>
          <w:p w14:paraId="03BD29A9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759" w:type="dxa"/>
            <w:gridSpan w:val="2"/>
          </w:tcPr>
          <w:p w14:paraId="0AF3EC19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4E95C165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25B09FA3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14:paraId="03E8FF91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</w:p>
        </w:tc>
        <w:tc>
          <w:tcPr>
            <w:tcW w:w="959" w:type="dxa"/>
            <w:hideMark/>
          </w:tcPr>
          <w:p w14:paraId="1CA11EDE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1345" w:type="dxa"/>
            <w:gridSpan w:val="3"/>
            <w:hideMark/>
          </w:tcPr>
          <w:p w14:paraId="6C29DF2C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600" w:type="dxa"/>
            <w:gridSpan w:val="3"/>
          </w:tcPr>
          <w:p w14:paraId="1D63817D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0D6B5E79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1489" w:type="dxa"/>
            <w:gridSpan w:val="2"/>
            <w:hideMark/>
          </w:tcPr>
          <w:p w14:paraId="6B13F510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759" w:type="dxa"/>
            <w:gridSpan w:val="2"/>
          </w:tcPr>
          <w:p w14:paraId="77AD4DFC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2925E9B3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62291B7A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4040F0">
              <w:rPr>
                <w:b/>
                <w:bCs/>
                <w:color w:val="000000"/>
                <w:sz w:val="20"/>
              </w:rPr>
              <w:t>Fishes</w:t>
            </w:r>
            <w:r w:rsidRPr="004040F0">
              <w:rPr>
                <w:b/>
                <w:bCs/>
                <w:color w:val="000000"/>
                <w:sz w:val="20"/>
              </w:rPr>
              <w:tab/>
            </w:r>
          </w:p>
        </w:tc>
        <w:tc>
          <w:tcPr>
            <w:tcW w:w="2039" w:type="dxa"/>
            <w:gridSpan w:val="2"/>
            <w:hideMark/>
          </w:tcPr>
          <w:p w14:paraId="5E1004B7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</w:p>
        </w:tc>
        <w:tc>
          <w:tcPr>
            <w:tcW w:w="959" w:type="dxa"/>
            <w:hideMark/>
          </w:tcPr>
          <w:p w14:paraId="2791C1D0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b/>
                <w:bCs/>
                <w:sz w:val="20"/>
              </w:rPr>
              <w:t>8.2</w:t>
            </w:r>
          </w:p>
        </w:tc>
        <w:tc>
          <w:tcPr>
            <w:tcW w:w="1345" w:type="dxa"/>
            <w:gridSpan w:val="3"/>
            <w:hideMark/>
          </w:tcPr>
          <w:p w14:paraId="1DC52088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b/>
                <w:bCs/>
                <w:sz w:val="20"/>
              </w:rPr>
              <w:t>24.7</w:t>
            </w:r>
          </w:p>
        </w:tc>
        <w:tc>
          <w:tcPr>
            <w:tcW w:w="600" w:type="dxa"/>
            <w:gridSpan w:val="3"/>
          </w:tcPr>
          <w:p w14:paraId="2E7DBE53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14:paraId="28FB437B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b/>
                <w:bCs/>
                <w:sz w:val="20"/>
              </w:rPr>
              <w:t>5.7</w:t>
            </w:r>
          </w:p>
        </w:tc>
        <w:tc>
          <w:tcPr>
            <w:tcW w:w="1489" w:type="dxa"/>
            <w:gridSpan w:val="2"/>
            <w:hideMark/>
          </w:tcPr>
          <w:p w14:paraId="4A588A8B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b/>
                <w:bCs/>
                <w:sz w:val="20"/>
              </w:rPr>
              <w:t>25.9</w:t>
            </w:r>
          </w:p>
        </w:tc>
        <w:tc>
          <w:tcPr>
            <w:tcW w:w="759" w:type="dxa"/>
            <w:gridSpan w:val="2"/>
          </w:tcPr>
          <w:p w14:paraId="41C7CD90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sz w:val="20"/>
              </w:rPr>
            </w:pPr>
          </w:p>
        </w:tc>
      </w:tr>
      <w:tr w:rsidR="00812A8A" w:rsidRPr="004040F0" w14:paraId="0AA912FF" w14:textId="77777777" w:rsidTr="00EF1EFD">
        <w:trPr>
          <w:gridAfter w:val="1"/>
          <w:wAfter w:w="32" w:type="dxa"/>
          <w:trHeight w:val="243"/>
          <w:jc w:val="center"/>
        </w:trPr>
        <w:tc>
          <w:tcPr>
            <w:tcW w:w="1367" w:type="dxa"/>
          </w:tcPr>
          <w:p w14:paraId="2E835072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  <w:r w:rsidRPr="004040F0">
              <w:rPr>
                <w:b/>
                <w:bCs/>
                <w:color w:val="000000"/>
                <w:sz w:val="20"/>
              </w:rPr>
              <w:tab/>
            </w:r>
          </w:p>
        </w:tc>
        <w:tc>
          <w:tcPr>
            <w:tcW w:w="2039" w:type="dxa"/>
            <w:gridSpan w:val="2"/>
          </w:tcPr>
          <w:p w14:paraId="7EB1E5C6" w14:textId="77777777" w:rsidR="00812A8A" w:rsidRPr="004040F0" w:rsidRDefault="00812A8A" w:rsidP="00EF1EFD">
            <w:pPr>
              <w:rPr>
                <w:i/>
                <w:sz w:val="20"/>
              </w:rPr>
            </w:pPr>
            <w:r w:rsidRPr="004040F0">
              <w:rPr>
                <w:color w:val="000000"/>
                <w:sz w:val="20"/>
              </w:rPr>
              <w:t>Emerald Shiner</w:t>
            </w:r>
          </w:p>
        </w:tc>
        <w:tc>
          <w:tcPr>
            <w:tcW w:w="959" w:type="dxa"/>
          </w:tcPr>
          <w:p w14:paraId="09C8DE42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345" w:type="dxa"/>
            <w:gridSpan w:val="3"/>
          </w:tcPr>
          <w:p w14:paraId="7A03513B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14:paraId="6C503AAB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918" w:type="dxa"/>
          </w:tcPr>
          <w:p w14:paraId="5CE7A43C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1489" w:type="dxa"/>
            <w:gridSpan w:val="2"/>
          </w:tcPr>
          <w:p w14:paraId="3D948436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14:paraId="05A0F379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68697B0C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134A704B" w14:textId="77777777" w:rsidR="00812A8A" w:rsidRPr="004040F0" w:rsidRDefault="00812A8A" w:rsidP="00EF1EFD">
            <w:pPr>
              <w:tabs>
                <w:tab w:val="left" w:pos="914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14:paraId="29C2B4CE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Fish eggs</w:t>
            </w:r>
          </w:p>
        </w:tc>
        <w:tc>
          <w:tcPr>
            <w:tcW w:w="959" w:type="dxa"/>
          </w:tcPr>
          <w:p w14:paraId="2D9F0839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2.7</w:t>
            </w:r>
          </w:p>
        </w:tc>
        <w:tc>
          <w:tcPr>
            <w:tcW w:w="1345" w:type="dxa"/>
            <w:gridSpan w:val="3"/>
          </w:tcPr>
          <w:p w14:paraId="490B2DD3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 w:rsidRPr="004040F0"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14:paraId="4CE9DD8E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918" w:type="dxa"/>
          </w:tcPr>
          <w:p w14:paraId="42E56BA0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1489" w:type="dxa"/>
            <w:gridSpan w:val="2"/>
          </w:tcPr>
          <w:p w14:paraId="765EA733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sz w:val="20"/>
              </w:rPr>
            </w:pPr>
            <w:r w:rsidRPr="004040F0"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14:paraId="284133B5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479EFAF4" w14:textId="77777777" w:rsidTr="00EF1EFD">
        <w:trPr>
          <w:gridAfter w:val="1"/>
          <w:wAfter w:w="32" w:type="dxa"/>
          <w:trHeight w:val="315"/>
          <w:jc w:val="center"/>
        </w:trPr>
        <w:tc>
          <w:tcPr>
            <w:tcW w:w="1367" w:type="dxa"/>
          </w:tcPr>
          <w:p w14:paraId="31A26276" w14:textId="77777777" w:rsidR="00812A8A" w:rsidRPr="004040F0" w:rsidRDefault="00812A8A" w:rsidP="00EF1EFD">
            <w:pPr>
              <w:tabs>
                <w:tab w:val="left" w:pos="914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14:paraId="3DA8204F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Gizzard Shad</w:t>
            </w:r>
          </w:p>
        </w:tc>
        <w:tc>
          <w:tcPr>
            <w:tcW w:w="959" w:type="dxa"/>
          </w:tcPr>
          <w:p w14:paraId="75EC4F90" w14:textId="77777777" w:rsidR="00812A8A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345" w:type="dxa"/>
            <w:gridSpan w:val="3"/>
          </w:tcPr>
          <w:p w14:paraId="05B5317D" w14:textId="77777777" w:rsidR="00812A8A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600" w:type="dxa"/>
            <w:gridSpan w:val="3"/>
          </w:tcPr>
          <w:p w14:paraId="13384ABA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918" w:type="dxa"/>
          </w:tcPr>
          <w:p w14:paraId="71976B87" w14:textId="77777777" w:rsidR="00812A8A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</w:tcPr>
          <w:p w14:paraId="59050F74" w14:textId="77777777" w:rsidR="00812A8A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14:paraId="322EC742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794C39C1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  <w:hideMark/>
          </w:tcPr>
          <w:p w14:paraId="390E4386" w14:textId="77777777" w:rsidR="00812A8A" w:rsidRPr="004040F0" w:rsidRDefault="00812A8A" w:rsidP="00EF1EFD">
            <w:pPr>
              <w:tabs>
                <w:tab w:val="left" w:pos="914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14:paraId="73414032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Round Goby</w:t>
            </w:r>
          </w:p>
        </w:tc>
        <w:tc>
          <w:tcPr>
            <w:tcW w:w="959" w:type="dxa"/>
            <w:hideMark/>
          </w:tcPr>
          <w:p w14:paraId="2948BA2C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5.5</w:t>
            </w:r>
          </w:p>
        </w:tc>
        <w:tc>
          <w:tcPr>
            <w:tcW w:w="1345" w:type="dxa"/>
            <w:gridSpan w:val="3"/>
            <w:hideMark/>
          </w:tcPr>
          <w:p w14:paraId="661AF523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600" w:type="dxa"/>
            <w:gridSpan w:val="3"/>
          </w:tcPr>
          <w:p w14:paraId="333B20AC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918" w:type="dxa"/>
            <w:hideMark/>
          </w:tcPr>
          <w:p w14:paraId="7E6141F8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  <w:hideMark/>
          </w:tcPr>
          <w:p w14:paraId="742CBEFA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14:paraId="73A76EA2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696CAE01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7C509985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14:paraId="3B1E7FA0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Spottail Shiner</w:t>
            </w:r>
          </w:p>
        </w:tc>
        <w:tc>
          <w:tcPr>
            <w:tcW w:w="959" w:type="dxa"/>
          </w:tcPr>
          <w:p w14:paraId="1C12DDCA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345" w:type="dxa"/>
            <w:gridSpan w:val="3"/>
          </w:tcPr>
          <w:p w14:paraId="1AD35EDC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600" w:type="dxa"/>
            <w:gridSpan w:val="3"/>
          </w:tcPr>
          <w:p w14:paraId="39EAD48C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918" w:type="dxa"/>
          </w:tcPr>
          <w:p w14:paraId="00E8C24D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</w:tcPr>
          <w:p w14:paraId="7C72A35D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14:paraId="54F22B1C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0E709029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095C5E98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hideMark/>
          </w:tcPr>
          <w:p w14:paraId="37A594DB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Unidentified fish</w:t>
            </w:r>
          </w:p>
        </w:tc>
        <w:tc>
          <w:tcPr>
            <w:tcW w:w="959" w:type="dxa"/>
            <w:tcBorders>
              <w:left w:val="nil"/>
              <w:right w:val="nil"/>
            </w:tcBorders>
            <w:hideMark/>
          </w:tcPr>
          <w:p w14:paraId="664C72C4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2.7</w:t>
            </w:r>
          </w:p>
        </w:tc>
        <w:tc>
          <w:tcPr>
            <w:tcW w:w="1345" w:type="dxa"/>
            <w:gridSpan w:val="3"/>
            <w:tcBorders>
              <w:left w:val="nil"/>
              <w:right w:val="nil"/>
            </w:tcBorders>
            <w:hideMark/>
          </w:tcPr>
          <w:p w14:paraId="1DDBC7E9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  <w:r>
              <w:rPr>
                <w:sz w:val="20"/>
              </w:rPr>
              <w:t>19.4</w:t>
            </w:r>
          </w:p>
        </w:tc>
        <w:tc>
          <w:tcPr>
            <w:tcW w:w="600" w:type="dxa"/>
            <w:gridSpan w:val="3"/>
            <w:tcBorders>
              <w:left w:val="nil"/>
              <w:right w:val="nil"/>
            </w:tcBorders>
          </w:tcPr>
          <w:p w14:paraId="1390EF0B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918" w:type="dxa"/>
            <w:tcBorders>
              <w:left w:val="nil"/>
              <w:right w:val="nil"/>
            </w:tcBorders>
            <w:hideMark/>
          </w:tcPr>
          <w:p w14:paraId="3A2F31B8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  <w:r>
              <w:rPr>
                <w:sz w:val="20"/>
              </w:rPr>
              <w:t>2.9</w:t>
            </w:r>
          </w:p>
        </w:tc>
        <w:tc>
          <w:tcPr>
            <w:tcW w:w="1489" w:type="dxa"/>
            <w:gridSpan w:val="2"/>
            <w:tcBorders>
              <w:left w:val="nil"/>
              <w:right w:val="nil"/>
            </w:tcBorders>
            <w:hideMark/>
          </w:tcPr>
          <w:p w14:paraId="3F932694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  <w:r>
              <w:rPr>
                <w:sz w:val="20"/>
              </w:rPr>
              <w:t>23.5</w:t>
            </w:r>
          </w:p>
        </w:tc>
        <w:tc>
          <w:tcPr>
            <w:tcW w:w="759" w:type="dxa"/>
            <w:gridSpan w:val="2"/>
            <w:tcBorders>
              <w:left w:val="nil"/>
              <w:right w:val="nil"/>
            </w:tcBorders>
          </w:tcPr>
          <w:p w14:paraId="0B3BC13A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3E6976BE" w14:textId="77777777" w:rsidTr="00EF1EFD">
        <w:trPr>
          <w:gridAfter w:val="1"/>
          <w:wAfter w:w="32" w:type="dxa"/>
          <w:trHeight w:val="315"/>
          <w:jc w:val="center"/>
        </w:trPr>
        <w:tc>
          <w:tcPr>
            <w:tcW w:w="1367" w:type="dxa"/>
          </w:tcPr>
          <w:p w14:paraId="0F573051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14:paraId="1EE5487A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White Bass</w:t>
            </w:r>
          </w:p>
        </w:tc>
        <w:tc>
          <w:tcPr>
            <w:tcW w:w="959" w:type="dxa"/>
          </w:tcPr>
          <w:p w14:paraId="5D1A3ADF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345" w:type="dxa"/>
            <w:gridSpan w:val="3"/>
          </w:tcPr>
          <w:p w14:paraId="525172F3" w14:textId="77777777" w:rsidR="00812A8A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14:paraId="19B3AA5F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918" w:type="dxa"/>
          </w:tcPr>
          <w:p w14:paraId="1C9BCD0A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</w:tcPr>
          <w:p w14:paraId="2015B9E6" w14:textId="77777777" w:rsidR="00812A8A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759" w:type="dxa"/>
            <w:gridSpan w:val="2"/>
          </w:tcPr>
          <w:p w14:paraId="7C89680B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571CA27A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14:paraId="6EFD1D87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14:paraId="7F62C152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White Perch</w:t>
            </w:r>
          </w:p>
        </w:tc>
        <w:tc>
          <w:tcPr>
            <w:tcW w:w="959" w:type="dxa"/>
          </w:tcPr>
          <w:p w14:paraId="0A9F5B9B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345" w:type="dxa"/>
            <w:gridSpan w:val="3"/>
          </w:tcPr>
          <w:p w14:paraId="1E8A03AE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600" w:type="dxa"/>
            <w:gridSpan w:val="3"/>
          </w:tcPr>
          <w:p w14:paraId="2FBBF0CB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918" w:type="dxa"/>
          </w:tcPr>
          <w:p w14:paraId="581179A1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</w:tcPr>
          <w:p w14:paraId="3174062F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14:paraId="4B1DF3BE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812A8A" w:rsidRPr="004040F0" w14:paraId="5B570AC1" w14:textId="77777777" w:rsidTr="00EF1EFD">
        <w:trPr>
          <w:gridAfter w:val="1"/>
          <w:wAfter w:w="32" w:type="dxa"/>
          <w:trHeight w:val="288"/>
          <w:jc w:val="center"/>
        </w:trPr>
        <w:tc>
          <w:tcPr>
            <w:tcW w:w="1367" w:type="dxa"/>
            <w:tcBorders>
              <w:bottom w:val="single" w:sz="4" w:space="0" w:color="auto"/>
            </w:tcBorders>
            <w:hideMark/>
          </w:tcPr>
          <w:p w14:paraId="00921617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14:paraId="7F6615D1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4040F0">
              <w:rPr>
                <w:color w:val="000000"/>
                <w:sz w:val="20"/>
              </w:rPr>
              <w:t>Yellow Perch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hideMark/>
          </w:tcPr>
          <w:p w14:paraId="0A5FEC3D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345" w:type="dxa"/>
            <w:gridSpan w:val="3"/>
            <w:tcBorders>
              <w:bottom w:val="single" w:sz="4" w:space="0" w:color="auto"/>
            </w:tcBorders>
            <w:hideMark/>
          </w:tcPr>
          <w:p w14:paraId="1CF6A22D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600" w:type="dxa"/>
            <w:gridSpan w:val="3"/>
            <w:tcBorders>
              <w:bottom w:val="single" w:sz="4" w:space="0" w:color="auto"/>
            </w:tcBorders>
          </w:tcPr>
          <w:p w14:paraId="3CB84CCC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  <w:hideMark/>
          </w:tcPr>
          <w:p w14:paraId="05670DA6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 w:rsidRPr="004040F0"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  <w:tcBorders>
              <w:bottom w:val="single" w:sz="4" w:space="0" w:color="auto"/>
            </w:tcBorders>
            <w:hideMark/>
          </w:tcPr>
          <w:p w14:paraId="5D833D1E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4.7</w:t>
            </w:r>
          </w:p>
        </w:tc>
        <w:tc>
          <w:tcPr>
            <w:tcW w:w="759" w:type="dxa"/>
            <w:gridSpan w:val="2"/>
            <w:tcBorders>
              <w:bottom w:val="single" w:sz="4" w:space="0" w:color="auto"/>
            </w:tcBorders>
          </w:tcPr>
          <w:p w14:paraId="0ECCA15C" w14:textId="77777777" w:rsidR="00812A8A" w:rsidRPr="004040F0" w:rsidRDefault="00812A8A" w:rsidP="00EF1EF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</w:tbl>
    <w:p w14:paraId="72D5EE8B" w14:textId="77777777" w:rsidR="000A2EF8" w:rsidRPr="00812A8A" w:rsidRDefault="000A2EF8" w:rsidP="00812A8A"/>
    <w:sectPr w:rsidR="000A2EF8" w:rsidRPr="00812A8A" w:rsidSect="00EB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37"/>
    <w:rsid w:val="00007C16"/>
    <w:rsid w:val="000737A5"/>
    <w:rsid w:val="000A2EF8"/>
    <w:rsid w:val="000C54D0"/>
    <w:rsid w:val="00251BBD"/>
    <w:rsid w:val="002A0415"/>
    <w:rsid w:val="003B5ED9"/>
    <w:rsid w:val="00503637"/>
    <w:rsid w:val="00610BBA"/>
    <w:rsid w:val="00626650"/>
    <w:rsid w:val="00692878"/>
    <w:rsid w:val="006A108B"/>
    <w:rsid w:val="006E2DA3"/>
    <w:rsid w:val="00724E1D"/>
    <w:rsid w:val="0080166E"/>
    <w:rsid w:val="00812A8A"/>
    <w:rsid w:val="00824EBE"/>
    <w:rsid w:val="0084536E"/>
    <w:rsid w:val="008D14AC"/>
    <w:rsid w:val="009779B8"/>
    <w:rsid w:val="00A45BE8"/>
    <w:rsid w:val="00A827D1"/>
    <w:rsid w:val="00A91450"/>
    <w:rsid w:val="00C038AC"/>
    <w:rsid w:val="00C93C60"/>
    <w:rsid w:val="00C95913"/>
    <w:rsid w:val="00D13677"/>
    <w:rsid w:val="00DD2F36"/>
    <w:rsid w:val="00E60CB0"/>
    <w:rsid w:val="00EB540B"/>
    <w:rsid w:val="00EC2CF1"/>
    <w:rsid w:val="00F5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04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637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4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450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0737A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10B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BB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BB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Stewart, Taylor Robert</cp:lastModifiedBy>
  <cp:revision>24</cp:revision>
  <dcterms:created xsi:type="dcterms:W3CDTF">2015-12-29T22:40:00Z</dcterms:created>
  <dcterms:modified xsi:type="dcterms:W3CDTF">2016-02-09T16:40:00Z</dcterms:modified>
</cp:coreProperties>
</file>