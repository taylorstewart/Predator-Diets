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32C" w:rsidRDefault="000E532C" w:rsidP="000E532C">
      <w:pPr>
        <w:pStyle w:val="Heading1"/>
      </w:pPr>
      <w:bookmarkStart w:id="0" w:name="_Toc351533397"/>
      <w:bookmarkStart w:id="1" w:name="_Toc382575931"/>
      <w:r>
        <w:t>3.0</w:t>
      </w:r>
      <w:r>
        <w:tab/>
        <w:t>Diet Analysis of Western Basin Age-2-and-Older Yellow and White Perch</w:t>
      </w:r>
    </w:p>
    <w:p w:rsidR="000E532C" w:rsidRDefault="000E532C" w:rsidP="000E532C">
      <w:pPr>
        <w:jc w:val="both"/>
        <w:rPr>
          <w:b/>
          <w:szCs w:val="24"/>
        </w:rPr>
      </w:pPr>
    </w:p>
    <w:p w:rsidR="000E532C" w:rsidRDefault="000E532C" w:rsidP="000E532C">
      <w:pPr>
        <w:jc w:val="both"/>
        <w:rPr>
          <w:b/>
          <w:szCs w:val="24"/>
        </w:rPr>
      </w:pPr>
      <w:r>
        <w:rPr>
          <w:b/>
          <w:szCs w:val="24"/>
        </w:rPr>
        <w:t>Abstract</w:t>
      </w:r>
    </w:p>
    <w:p w:rsidR="000E532C" w:rsidRPr="003F1D50" w:rsidRDefault="000E532C" w:rsidP="000E532C">
      <w:pPr>
        <w:jc w:val="both"/>
        <w:rPr>
          <w:i/>
          <w:szCs w:val="24"/>
        </w:rPr>
      </w:pPr>
      <w:r>
        <w:rPr>
          <w:b/>
          <w:i/>
          <w:szCs w:val="24"/>
        </w:rPr>
        <w:tab/>
      </w:r>
      <w:r w:rsidRPr="003F1D50">
        <w:rPr>
          <w:i/>
          <w:szCs w:val="24"/>
        </w:rPr>
        <w:t>Native yellow perch</w:t>
      </w:r>
      <w:r w:rsidRPr="003F1D50">
        <w:rPr>
          <w:b/>
          <w:i/>
          <w:szCs w:val="24"/>
        </w:rPr>
        <w:t xml:space="preserve"> </w:t>
      </w:r>
      <w:r w:rsidRPr="003F1D50">
        <w:rPr>
          <w:i/>
          <w:szCs w:val="24"/>
        </w:rPr>
        <w:t>and invasive white perch are abundant omnivores in western Lake Erie.  We evaluated diets of age-2-and older yellow perch and white perch collected in Lake Erie’s western basin during spring and autumn.  Evaluation metrics included frequency of occurrence and contributions of prey to predator diets by weight.  Benthic macroinvertebrates contributed most to yellow perch and white perch diets during spring</w:t>
      </w:r>
      <w:ins w:id="2" w:author="Stewart, Taylor Robert" w:date="2015-01-06T08:29:00Z">
        <w:r w:rsidR="00042F36" w:rsidRPr="003F1D50">
          <w:rPr>
            <w:i/>
            <w:szCs w:val="24"/>
          </w:rPr>
          <w:t xml:space="preserve"> and</w:t>
        </w:r>
      </w:ins>
      <w:del w:id="3" w:author="Stewart, Taylor Robert" w:date="2015-01-06T08:29:00Z">
        <w:r w:rsidRPr="003F1D50" w:rsidDel="00042F36">
          <w:rPr>
            <w:i/>
            <w:szCs w:val="24"/>
          </w:rPr>
          <w:delText>, whereas fish prey were common in diets of both species during</w:delText>
        </w:r>
      </w:del>
      <w:r w:rsidRPr="003F1D50">
        <w:rPr>
          <w:i/>
          <w:szCs w:val="24"/>
        </w:rPr>
        <w:t xml:space="preserve"> autumn.  </w:t>
      </w:r>
      <w:r w:rsidR="003F1D50" w:rsidRPr="003F1D50">
        <w:rPr>
          <w:i/>
          <w:szCs w:val="24"/>
          <w:shd w:val="clear" w:color="auto" w:fill="FFFFFF"/>
        </w:rPr>
        <w:t xml:space="preserve">Bythotrephes sp. </w:t>
      </w:r>
      <w:r w:rsidR="00B25230">
        <w:rPr>
          <w:i/>
          <w:szCs w:val="24"/>
          <w:shd w:val="clear" w:color="auto" w:fill="FFFFFF"/>
        </w:rPr>
        <w:t xml:space="preserve">occurrence </w:t>
      </w:r>
      <w:r w:rsidR="00EE2110">
        <w:rPr>
          <w:i/>
          <w:szCs w:val="24"/>
          <w:shd w:val="clear" w:color="auto" w:fill="FFFFFF"/>
        </w:rPr>
        <w:t xml:space="preserve">in yellow perch and white perch diets was low in spring and considerably </w:t>
      </w:r>
      <w:r w:rsidR="003F1D50" w:rsidRPr="003F1D50">
        <w:rPr>
          <w:i/>
          <w:szCs w:val="24"/>
          <w:shd w:val="clear" w:color="auto" w:fill="FFFFFF"/>
        </w:rPr>
        <w:t xml:space="preserve">increased </w:t>
      </w:r>
      <w:r w:rsidR="00EE2110">
        <w:rPr>
          <w:i/>
          <w:szCs w:val="24"/>
          <w:shd w:val="clear" w:color="auto" w:fill="FFFFFF"/>
        </w:rPr>
        <w:t xml:space="preserve">frequency </w:t>
      </w:r>
      <w:r w:rsidR="003F1D50" w:rsidRPr="003F1D50">
        <w:rPr>
          <w:i/>
          <w:szCs w:val="24"/>
          <w:shd w:val="clear" w:color="auto" w:fill="FFFFFF"/>
        </w:rPr>
        <w:t xml:space="preserve">in autumn.  </w:t>
      </w:r>
      <w:commentRangeStart w:id="4"/>
      <w:r w:rsidRPr="003F1D50">
        <w:rPr>
          <w:i/>
          <w:szCs w:val="24"/>
        </w:rPr>
        <w:t>Compiling results from 201</w:t>
      </w:r>
      <w:ins w:id="5" w:author="Stewart, Taylor Robert" w:date="2015-01-06T10:03:00Z">
        <w:r w:rsidR="00E85CA9" w:rsidRPr="003F1D50">
          <w:rPr>
            <w:i/>
            <w:szCs w:val="24"/>
          </w:rPr>
          <w:t>4</w:t>
        </w:r>
      </w:ins>
      <w:del w:id="6" w:author="Stewart, Taylor Robert" w:date="2015-01-06T10:03:00Z">
        <w:r w:rsidRPr="003F1D50" w:rsidDel="00E85CA9">
          <w:rPr>
            <w:i/>
            <w:szCs w:val="24"/>
          </w:rPr>
          <w:delText>3</w:delText>
        </w:r>
      </w:del>
      <w:r w:rsidRPr="003F1D50">
        <w:rPr>
          <w:i/>
          <w:szCs w:val="24"/>
        </w:rPr>
        <w:t xml:space="preserve"> with data dating back to 2005 suggested decreased utilization of zooplankton for both yellow and white perch during spring and autumn and increased utilization of fish prey during autumn for both species.  </w:t>
      </w:r>
      <w:commentRangeEnd w:id="4"/>
      <w:r w:rsidR="00E85CA9" w:rsidRPr="003F1D50">
        <w:rPr>
          <w:rStyle w:val="CommentReference"/>
          <w:i/>
        </w:rPr>
        <w:commentReference w:id="4"/>
      </w:r>
    </w:p>
    <w:p w:rsidR="000E532C" w:rsidRDefault="000E532C" w:rsidP="000E532C">
      <w:pPr>
        <w:jc w:val="both"/>
        <w:rPr>
          <w:b/>
          <w:i/>
          <w:szCs w:val="24"/>
        </w:rPr>
      </w:pPr>
    </w:p>
    <w:p w:rsidR="000E532C" w:rsidRDefault="000E532C" w:rsidP="000E532C">
      <w:pPr>
        <w:rPr>
          <w:b/>
          <w:szCs w:val="24"/>
        </w:rPr>
        <w:sectPr w:rsidR="000E532C">
          <w:pgSz w:w="12240" w:h="15840"/>
          <w:pgMar w:top="1440" w:right="1440" w:bottom="1080" w:left="1440" w:header="720" w:footer="720" w:gutter="0"/>
          <w:pgNumType w:fmt="numberInDash"/>
          <w:cols w:space="720"/>
        </w:sectPr>
      </w:pPr>
    </w:p>
    <w:p w:rsidR="000E532C" w:rsidRDefault="000E532C" w:rsidP="000E532C">
      <w:pPr>
        <w:jc w:val="both"/>
        <w:rPr>
          <w:b/>
          <w:szCs w:val="24"/>
        </w:rPr>
      </w:pPr>
      <w:r>
        <w:rPr>
          <w:b/>
          <w:szCs w:val="24"/>
        </w:rPr>
        <w:lastRenderedPageBreak/>
        <w:t>Introduction</w:t>
      </w:r>
    </w:p>
    <w:p w:rsidR="000E532C" w:rsidRDefault="000E532C" w:rsidP="000E532C">
      <w:pPr>
        <w:ind w:firstLine="720"/>
        <w:jc w:val="both"/>
        <w:rPr>
          <w:szCs w:val="24"/>
        </w:rPr>
      </w:pPr>
      <w:r>
        <w:rPr>
          <w:szCs w:val="24"/>
        </w:rPr>
        <w:t xml:space="preserve">A fish’s diet is the integrated response of multiple ecological interactions including habitat use, foraging behavior, prey community characteristics, and inter-specific interactions.  Fish diet samples have quantified how the invasion of white perch into Lake Erie in the early 1950s has influenced interactions with native yellow perch which are similar in morphology and habitat use.  Early research largely concluded that given the high foraging efficiency of white perch there is both high potential for inter-specific competition and that yellow perch have been negatively affected by the invasion of white perch (Parrish and Margraf 1990).  More recent analyses using stable isotopes and diet contents suggest a low to moderate degree of overlap (Guzzo et al. 2013).  Analysis of yellow perch diets has been proposed as a useful indicator of Lake Erie’s benthic community relative to direct sampling of benthos (Tyson and Knight 2001).  As part of the LEBS Western Basin Forage Fish Assessment, we annually evaluate diet composition of age-2-and-older yellow perch and white perch. </w:t>
      </w:r>
    </w:p>
    <w:p w:rsidR="000E532C" w:rsidRDefault="000E532C" w:rsidP="000E532C">
      <w:pPr>
        <w:jc w:val="both"/>
        <w:rPr>
          <w:szCs w:val="24"/>
        </w:rPr>
      </w:pPr>
    </w:p>
    <w:p w:rsidR="000E532C" w:rsidRDefault="000E532C" w:rsidP="000E532C">
      <w:pPr>
        <w:jc w:val="both"/>
        <w:rPr>
          <w:b/>
          <w:szCs w:val="24"/>
        </w:rPr>
      </w:pPr>
      <w:r>
        <w:rPr>
          <w:b/>
          <w:szCs w:val="24"/>
        </w:rPr>
        <w:t>Methods</w:t>
      </w:r>
    </w:p>
    <w:p w:rsidR="000E532C" w:rsidRDefault="000E532C" w:rsidP="000E532C">
      <w:pPr>
        <w:ind w:firstLine="720"/>
        <w:jc w:val="both"/>
        <w:rPr>
          <w:szCs w:val="24"/>
        </w:rPr>
      </w:pPr>
      <w:r>
        <w:rPr>
          <w:szCs w:val="24"/>
        </w:rPr>
        <w:t>Yellow perch and white perch were collected using a bottom trawl during the USGS Western Basin Forage Assessment surveys in June (Spring) and September (Autumn), 201</w:t>
      </w:r>
      <w:ins w:id="7" w:author="Stewart, Taylor Robert" w:date="2015-01-06T10:07:00Z">
        <w:r w:rsidR="00E85CA9">
          <w:rPr>
            <w:szCs w:val="24"/>
          </w:rPr>
          <w:t>4</w:t>
        </w:r>
      </w:ins>
      <w:del w:id="8" w:author="Stewart, Taylor Robert" w:date="2015-01-06T10:07:00Z">
        <w:r w:rsidDel="00E85CA9">
          <w:rPr>
            <w:szCs w:val="24"/>
          </w:rPr>
          <w:delText>3</w:delText>
        </w:r>
      </w:del>
      <w:r>
        <w:rPr>
          <w:szCs w:val="24"/>
        </w:rPr>
        <w:t xml:space="preserve"> (See Section 1.0).  A </w:t>
      </w:r>
      <w:r>
        <w:rPr>
          <w:szCs w:val="24"/>
        </w:rPr>
        <w:lastRenderedPageBreak/>
        <w:t xml:space="preserve">maximum of five age-2-and-older yellow perch and white perch that showed no signs of regurgitation (exposed stomach or visible food content in the mouth cavity) at each bottom trawl site were retained for diet analysis.  Total length, weight, sex, site location, and date were recorded for each collection.  The digestive tract from each retained fish was removed, individually frozen in tap water, and returned to the laboratory for diet analysis.  Otoliths were removed and processed in the laboratory to verify that our analyses were restricted to age-2-and-older fish.     </w:t>
      </w:r>
    </w:p>
    <w:p w:rsidR="000E532C" w:rsidRDefault="000E532C" w:rsidP="000E532C">
      <w:pPr>
        <w:jc w:val="both"/>
        <w:rPr>
          <w:szCs w:val="24"/>
        </w:rPr>
      </w:pPr>
      <w:r>
        <w:rPr>
          <w:szCs w:val="24"/>
        </w:rPr>
        <w:tab/>
        <w:t xml:space="preserve">In the laboratory, each fish sample was slowly thawed by immersing in cold tap water. The stomach was isolated from the digestive tract at the esophagus and pyloric caeca. The stomach was placed in a 0.25 mm sieve and cut lengthwise. Stomach contents were placed into a petri dish with soapy tap water to remove the surface tension of the water, thus allowing prey items to sink to the bottom of the dish where they were more easily identified.  Once in the petri dish, stomach contents were quantified using a dissecting microscope and zooplankton, macroinvertebrates, and fish were counted and identified by taxon.  A subsample was taken when ≥200 individuals of a particular prey item occurred in a given sample.  To subsample, a petri dish was divided into eight equal sections and a count of each prey item was taken until 200 was reached. The area that contained n=200 was recorded and then </w:t>
      </w:r>
      <w:r>
        <w:rPr>
          <w:szCs w:val="24"/>
        </w:rPr>
        <w:lastRenderedPageBreak/>
        <w:t>extrapolated for the entire sample.  Prey items from each stomach (when applicable) were dried at 60</w:t>
      </w:r>
      <w:r>
        <w:rPr>
          <w:szCs w:val="24"/>
          <w:vertAlign w:val="superscript"/>
        </w:rPr>
        <w:t>o</w:t>
      </w:r>
      <w:r>
        <w:rPr>
          <w:szCs w:val="24"/>
        </w:rPr>
        <w:t xml:space="preserve"> C for 72 hrs to enumerate dry weights by prey taxon.  For diet items that could not be dried and weighed, length measurements were taken and later used to estimate dry weight using length-weight and wet-weight:dry-weight conversion equations (equations and sources available upon request). </w:t>
      </w:r>
    </w:p>
    <w:p w:rsidR="000E532C" w:rsidRDefault="000E532C" w:rsidP="000E532C">
      <w:pPr>
        <w:ind w:firstLine="720"/>
        <w:jc w:val="both"/>
        <w:rPr>
          <w:szCs w:val="24"/>
        </w:rPr>
      </w:pPr>
      <w:r>
        <w:rPr>
          <w:szCs w:val="24"/>
        </w:rPr>
        <w:t>Diet analyses included percent occurrence by number and percent composition by dry weight.  Diet data from non-empty stomachs were used to calculate diet contribution metrics by predator type (i.e., yellow perch and white perch) and season for zooplankton, benthic macroinvertebrates, and fish prey.  Percent occurrence was estimated as the number of fish examined that contained each prey item relative to the number of total fish with diet contents times 100.  Percent composition by weight was calculated as the contribution of each prey type by dry weight to the total diet dry weight for each individual and then averaged across all fish for each species and season.  Percent occurrence from 201</w:t>
      </w:r>
      <w:ins w:id="9" w:author="Stewart, Taylor Robert" w:date="2015-01-06T10:23:00Z">
        <w:r w:rsidR="00333D46">
          <w:rPr>
            <w:szCs w:val="24"/>
          </w:rPr>
          <w:t>4</w:t>
        </w:r>
      </w:ins>
      <w:del w:id="10" w:author="Stewart, Taylor Robert" w:date="2015-01-06T10:23:00Z">
        <w:r w:rsidDel="00333D46">
          <w:rPr>
            <w:szCs w:val="24"/>
          </w:rPr>
          <w:delText>3</w:delText>
        </w:r>
      </w:del>
      <w:r>
        <w:rPr>
          <w:szCs w:val="24"/>
        </w:rPr>
        <w:t xml:space="preserve"> sampling was compared to results from 2005-201</w:t>
      </w:r>
      <w:ins w:id="11" w:author="Stewart, Taylor Robert" w:date="2015-01-06T10:23:00Z">
        <w:r w:rsidR="00333D46">
          <w:rPr>
            <w:szCs w:val="24"/>
          </w:rPr>
          <w:t>3</w:t>
        </w:r>
      </w:ins>
      <w:del w:id="12" w:author="Stewart, Taylor Robert" w:date="2015-01-06T10:23:00Z">
        <w:r w:rsidDel="00333D46">
          <w:rPr>
            <w:szCs w:val="24"/>
          </w:rPr>
          <w:delText>2</w:delText>
        </w:r>
      </w:del>
      <w:r>
        <w:rPr>
          <w:szCs w:val="24"/>
        </w:rPr>
        <w:t>.  For the historical comparison, we only used data from 201</w:t>
      </w:r>
      <w:ins w:id="13" w:author="Stewart, Taylor Robert" w:date="2015-01-06T10:23:00Z">
        <w:r w:rsidR="00333D46">
          <w:rPr>
            <w:szCs w:val="24"/>
          </w:rPr>
          <w:t>4</w:t>
        </w:r>
      </w:ins>
      <w:del w:id="14" w:author="Stewart, Taylor Robert" w:date="2015-01-06T10:23:00Z">
        <w:r w:rsidDel="00333D46">
          <w:rPr>
            <w:szCs w:val="24"/>
          </w:rPr>
          <w:delText>3</w:delText>
        </w:r>
      </w:del>
      <w:r>
        <w:rPr>
          <w:szCs w:val="24"/>
        </w:rPr>
        <w:t xml:space="preserve"> sampling that occurred in Michigan and Ontario waters, thus providing continuity in the time series.  </w:t>
      </w:r>
    </w:p>
    <w:p w:rsidR="000E532C" w:rsidRDefault="000E532C" w:rsidP="000E532C">
      <w:pPr>
        <w:ind w:firstLine="720"/>
        <w:jc w:val="both"/>
        <w:rPr>
          <w:szCs w:val="24"/>
        </w:rPr>
      </w:pPr>
    </w:p>
    <w:p w:rsidR="000E532C" w:rsidRDefault="000E532C" w:rsidP="000E532C">
      <w:pPr>
        <w:jc w:val="both"/>
        <w:rPr>
          <w:b/>
          <w:szCs w:val="24"/>
        </w:rPr>
      </w:pPr>
      <w:r>
        <w:rPr>
          <w:b/>
          <w:szCs w:val="24"/>
        </w:rPr>
        <w:t>Results</w:t>
      </w:r>
    </w:p>
    <w:p w:rsidR="000E532C" w:rsidRDefault="000E532C" w:rsidP="000E532C">
      <w:pPr>
        <w:jc w:val="both"/>
        <w:rPr>
          <w:i/>
          <w:szCs w:val="24"/>
        </w:rPr>
      </w:pPr>
      <w:r>
        <w:rPr>
          <w:i/>
          <w:szCs w:val="24"/>
        </w:rPr>
        <w:t>Frequency of occurrence</w:t>
      </w:r>
    </w:p>
    <w:p w:rsidR="000E532C" w:rsidRDefault="000E532C" w:rsidP="002450FD">
      <w:pPr>
        <w:ind w:firstLine="720"/>
        <w:jc w:val="both"/>
        <w:rPr>
          <w:szCs w:val="24"/>
        </w:rPr>
      </w:pPr>
      <w:r>
        <w:rPr>
          <w:szCs w:val="24"/>
        </w:rPr>
        <w:t>Fish that contained diet items were representative of the total range of length groups collected for both species and seasons (Figure 3.1).  Lengths of fish with diet contents were also similar between species, however a few extra large yellow perch</w:t>
      </w:r>
      <w:ins w:id="15" w:author="Stewart, Taylor Robert" w:date="2015-01-06T10:25:00Z">
        <w:r w:rsidR="00333D46">
          <w:rPr>
            <w:szCs w:val="24"/>
          </w:rPr>
          <w:t xml:space="preserve"> and white perch</w:t>
        </w:r>
      </w:ins>
      <w:r>
        <w:rPr>
          <w:szCs w:val="24"/>
        </w:rPr>
        <w:t xml:space="preserve"> (i.e., total length exceeding 300mm) were caught during autumn sampling (Figure 3.1).  </w:t>
      </w:r>
      <w:r w:rsidRPr="00E3169B">
        <w:rPr>
          <w:szCs w:val="24"/>
        </w:rPr>
        <w:t xml:space="preserve">The proportion of empty stomachs, relative to the number retained, was </w:t>
      </w:r>
      <w:ins w:id="16" w:author="Stewart, Taylor Robert" w:date="2015-01-06T10:33:00Z">
        <w:r w:rsidR="00E3169B">
          <w:rPr>
            <w:szCs w:val="24"/>
          </w:rPr>
          <w:t>relatively low</w:t>
        </w:r>
      </w:ins>
      <w:del w:id="17" w:author="Stewart, Taylor Robert" w:date="2015-01-06T10:33:00Z">
        <w:r w:rsidRPr="00E3169B" w:rsidDel="00E3169B">
          <w:rPr>
            <w:szCs w:val="24"/>
          </w:rPr>
          <w:delText>higher</w:delText>
        </w:r>
      </w:del>
      <w:r w:rsidRPr="00E3169B">
        <w:rPr>
          <w:szCs w:val="24"/>
        </w:rPr>
        <w:t xml:space="preserve"> in the autumn </w:t>
      </w:r>
      <w:ins w:id="18" w:author="Stewart, Taylor Robert" w:date="2015-01-06T10:33:00Z">
        <w:r w:rsidR="00E3169B">
          <w:rPr>
            <w:szCs w:val="24"/>
          </w:rPr>
          <w:t>and</w:t>
        </w:r>
      </w:ins>
      <w:del w:id="19" w:author="Stewart, Taylor Robert" w:date="2015-01-06T10:33:00Z">
        <w:r w:rsidRPr="00E3169B" w:rsidDel="00E3169B">
          <w:rPr>
            <w:szCs w:val="24"/>
          </w:rPr>
          <w:delText>than</w:delText>
        </w:r>
      </w:del>
      <w:r w:rsidRPr="00E3169B">
        <w:rPr>
          <w:szCs w:val="24"/>
        </w:rPr>
        <w:t xml:space="preserve"> spring, and thus, we subsampled the number </w:t>
      </w:r>
      <w:r w:rsidRPr="00E3169B">
        <w:rPr>
          <w:szCs w:val="24"/>
        </w:rPr>
        <w:lastRenderedPageBreak/>
        <w:t xml:space="preserve">of sites used for diet analysis in </w:t>
      </w:r>
      <w:ins w:id="20" w:author="Stewart, Taylor Robert" w:date="2015-01-06T10:31:00Z">
        <w:r w:rsidR="00E3169B">
          <w:rPr>
            <w:szCs w:val="24"/>
          </w:rPr>
          <w:t xml:space="preserve">both </w:t>
        </w:r>
      </w:ins>
      <w:r w:rsidRPr="00E3169B">
        <w:rPr>
          <w:szCs w:val="24"/>
        </w:rPr>
        <w:t>spring</w:t>
      </w:r>
      <w:ins w:id="21" w:author="Stewart, Taylor Robert" w:date="2015-01-06T10:31:00Z">
        <w:r w:rsidR="00E3169B">
          <w:rPr>
            <w:szCs w:val="24"/>
          </w:rPr>
          <w:t xml:space="preserve"> and autumn</w:t>
        </w:r>
      </w:ins>
      <w:r>
        <w:rPr>
          <w:szCs w:val="24"/>
        </w:rPr>
        <w:t>.</w:t>
      </w:r>
      <w:del w:id="22" w:author="Stewart, Taylor Robert" w:date="2015-01-06T10:26:00Z">
        <w:r w:rsidDel="00E3169B">
          <w:rPr>
            <w:szCs w:val="24"/>
          </w:rPr>
          <w:delText xml:space="preserve">  </w:delText>
        </w:r>
      </w:del>
      <w:r>
        <w:rPr>
          <w:szCs w:val="24"/>
        </w:rPr>
        <w:t xml:space="preserve">  Subsampling was intended to allow diet description across the spatial extent of the survey (Figure 3.2).  </w:t>
      </w:r>
      <w:del w:id="23" w:author="Stewart, Taylor Robert" w:date="2015-01-06T10:25:00Z">
        <w:r w:rsidDel="00E3169B">
          <w:rPr>
            <w:szCs w:val="24"/>
          </w:rPr>
          <w:delText xml:space="preserve">The frequency of empty stomachs from autumn sampling resulted in processing of samples from all sites.  </w:delText>
        </w:r>
      </w:del>
    </w:p>
    <w:p w:rsidR="009279D9" w:rsidRPr="00135C4B" w:rsidRDefault="000E532C" w:rsidP="00A56691">
      <w:pPr>
        <w:ind w:firstLine="720"/>
        <w:jc w:val="both"/>
        <w:rPr>
          <w:ins w:id="24" w:author="Stewart, Taylor Robert" w:date="2015-01-06T11:30:00Z"/>
          <w:szCs w:val="24"/>
        </w:rPr>
      </w:pPr>
      <w:r>
        <w:rPr>
          <w:szCs w:val="24"/>
        </w:rPr>
        <w:t xml:space="preserve">  Spring sampling provided </w:t>
      </w:r>
      <w:ins w:id="25" w:author="Stewart, Taylor Robert" w:date="2015-01-06T10:38:00Z">
        <w:r w:rsidR="00F67750">
          <w:rPr>
            <w:szCs w:val="24"/>
          </w:rPr>
          <w:t>85</w:t>
        </w:r>
      </w:ins>
      <w:del w:id="26" w:author="Stewart, Taylor Robert" w:date="2015-01-06T10:35:00Z">
        <w:r w:rsidDel="00E3169B">
          <w:rPr>
            <w:szCs w:val="24"/>
          </w:rPr>
          <w:delText>102</w:delText>
        </w:r>
      </w:del>
      <w:r>
        <w:rPr>
          <w:szCs w:val="24"/>
        </w:rPr>
        <w:t xml:space="preserve"> age-2-and-older yellow perch stomachs from fish ranging between </w:t>
      </w:r>
      <w:del w:id="27" w:author="Stewart, Taylor Robert" w:date="2015-01-07T08:40:00Z">
        <w:r w:rsidDel="002450FD">
          <w:rPr>
            <w:szCs w:val="24"/>
          </w:rPr>
          <w:delText>160-300</w:delText>
        </w:r>
      </w:del>
      <w:ins w:id="28" w:author="Stewart, Taylor Robert" w:date="2015-01-07T08:40:00Z">
        <w:r w:rsidR="002450FD">
          <w:rPr>
            <w:szCs w:val="24"/>
          </w:rPr>
          <w:t>160-280</w:t>
        </w:r>
      </w:ins>
      <w:r>
        <w:rPr>
          <w:szCs w:val="24"/>
        </w:rPr>
        <w:t xml:space="preserve"> mm in length. A total of </w:t>
      </w:r>
      <w:ins w:id="29" w:author="Stewart, Taylor Robert" w:date="2015-01-06T10:38:00Z">
        <w:r w:rsidR="00F67750">
          <w:rPr>
            <w:szCs w:val="24"/>
          </w:rPr>
          <w:t>72</w:t>
        </w:r>
      </w:ins>
      <w:del w:id="30" w:author="Stewart, Taylor Robert" w:date="2015-01-06T10:38:00Z">
        <w:r w:rsidDel="00F67750">
          <w:rPr>
            <w:szCs w:val="24"/>
          </w:rPr>
          <w:delText>92</w:delText>
        </w:r>
      </w:del>
      <w:r>
        <w:rPr>
          <w:szCs w:val="24"/>
        </w:rPr>
        <w:t xml:space="preserve"> (</w:t>
      </w:r>
      <w:ins w:id="31" w:author="Stewart, Taylor Robert" w:date="2015-01-06T10:39:00Z">
        <w:r w:rsidR="00F67750">
          <w:rPr>
            <w:szCs w:val="24"/>
          </w:rPr>
          <w:t>84.7</w:t>
        </w:r>
      </w:ins>
      <w:del w:id="32" w:author="Stewart, Taylor Robert" w:date="2015-01-06T10:39:00Z">
        <w:r w:rsidDel="00F67750">
          <w:rPr>
            <w:szCs w:val="24"/>
          </w:rPr>
          <w:delText>90.2</w:delText>
        </w:r>
      </w:del>
      <w:r>
        <w:rPr>
          <w:szCs w:val="24"/>
        </w:rPr>
        <w:t>%) of the yellow perch stomachs contained prey. In spring 201</w:t>
      </w:r>
      <w:ins w:id="33" w:author="Stewart, Taylor Robert" w:date="2015-01-06T10:39:00Z">
        <w:r w:rsidR="00F67750">
          <w:rPr>
            <w:szCs w:val="24"/>
          </w:rPr>
          <w:t>4</w:t>
        </w:r>
      </w:ins>
      <w:del w:id="34" w:author="Stewart, Taylor Robert" w:date="2015-01-06T10:39:00Z">
        <w:r w:rsidDel="00F67750">
          <w:rPr>
            <w:szCs w:val="24"/>
          </w:rPr>
          <w:delText>3</w:delText>
        </w:r>
      </w:del>
      <w:r>
        <w:rPr>
          <w:szCs w:val="24"/>
        </w:rPr>
        <w:t>, benthic macroinvertebrates were present in almost all yellow perch stomachs (</w:t>
      </w:r>
      <w:ins w:id="35" w:author="Stewart, Taylor Robert" w:date="2015-01-06T10:39:00Z">
        <w:r w:rsidR="00F67750">
          <w:rPr>
            <w:szCs w:val="24"/>
          </w:rPr>
          <w:t>75.6</w:t>
        </w:r>
      </w:ins>
      <w:del w:id="36" w:author="Stewart, Taylor Robert" w:date="2015-01-06T10:39:00Z">
        <w:r w:rsidDel="00F67750">
          <w:rPr>
            <w:szCs w:val="24"/>
          </w:rPr>
          <w:delText>88.0</w:delText>
        </w:r>
      </w:del>
      <w:r>
        <w:rPr>
          <w:szCs w:val="24"/>
        </w:rPr>
        <w:t xml:space="preserve">%) and Chironomidae, </w:t>
      </w:r>
      <w:r>
        <w:rPr>
          <w:i/>
          <w:szCs w:val="24"/>
        </w:rPr>
        <w:t>Dreissena</w:t>
      </w:r>
      <w:r>
        <w:rPr>
          <w:szCs w:val="24"/>
        </w:rPr>
        <w:t xml:space="preserve"> spp. and </w:t>
      </w:r>
      <w:r>
        <w:rPr>
          <w:i/>
          <w:szCs w:val="24"/>
        </w:rPr>
        <w:t>Hexagenia</w:t>
      </w:r>
      <w:r>
        <w:rPr>
          <w:szCs w:val="24"/>
        </w:rPr>
        <w:t xml:space="preserve"> spp. were the most common benthic macroinvertebrates (Table </w:t>
      </w:r>
      <w:ins w:id="37" w:author="Stewart, Taylor Robert" w:date="2015-01-07T08:40:00Z">
        <w:r w:rsidR="002450FD">
          <w:rPr>
            <w:szCs w:val="24"/>
          </w:rPr>
          <w:t>3</w:t>
        </w:r>
      </w:ins>
      <w:del w:id="38" w:author="Stewart, Taylor Robert" w:date="2015-01-07T08:40:00Z">
        <w:r w:rsidDel="002450FD">
          <w:rPr>
            <w:szCs w:val="24"/>
          </w:rPr>
          <w:delText>2</w:delText>
        </w:r>
      </w:del>
      <w:r>
        <w:rPr>
          <w:szCs w:val="24"/>
        </w:rPr>
        <w:t xml:space="preserve">.1).  Zooplankton occurred in </w:t>
      </w:r>
      <w:ins w:id="39" w:author="Stewart, Taylor Robert" w:date="2015-01-06T10:39:00Z">
        <w:r w:rsidR="00F67750">
          <w:rPr>
            <w:szCs w:val="24"/>
          </w:rPr>
          <w:t>20.5</w:t>
        </w:r>
      </w:ins>
      <w:del w:id="40" w:author="Stewart, Taylor Robert" w:date="2015-01-06T10:39:00Z">
        <w:r w:rsidDel="00F67750">
          <w:rPr>
            <w:szCs w:val="24"/>
          </w:rPr>
          <w:delText>19.6</w:delText>
        </w:r>
      </w:del>
      <w:r>
        <w:rPr>
          <w:szCs w:val="24"/>
        </w:rPr>
        <w:t xml:space="preserve">% of spring yellow perch diets with </w:t>
      </w:r>
      <w:r>
        <w:rPr>
          <w:i/>
          <w:szCs w:val="24"/>
        </w:rPr>
        <w:t xml:space="preserve">Leptodora kindtii </w:t>
      </w:r>
      <w:ins w:id="41" w:author="Stewart, Taylor Robert" w:date="2015-01-06T10:40:00Z">
        <w:r w:rsidR="00F67750">
          <w:rPr>
            <w:i/>
            <w:szCs w:val="24"/>
          </w:rPr>
          <w:t xml:space="preserve">and Daphnia </w:t>
        </w:r>
        <w:r w:rsidR="00F67750" w:rsidRPr="002450FD">
          <w:rPr>
            <w:szCs w:val="24"/>
          </w:rPr>
          <w:t xml:space="preserve">spp. </w:t>
        </w:r>
      </w:ins>
      <w:del w:id="42" w:author="Stewart, Taylor Robert" w:date="2015-01-06T14:16:00Z">
        <w:r w:rsidDel="00C47DB7">
          <w:rPr>
            <w:szCs w:val="24"/>
          </w:rPr>
          <w:delText>occuring</w:delText>
        </w:r>
      </w:del>
      <w:ins w:id="43" w:author="Stewart, Taylor Robert" w:date="2015-01-06T14:16:00Z">
        <w:r w:rsidR="00C47DB7">
          <w:rPr>
            <w:szCs w:val="24"/>
          </w:rPr>
          <w:t>occurring</w:t>
        </w:r>
      </w:ins>
      <w:r>
        <w:rPr>
          <w:szCs w:val="24"/>
        </w:rPr>
        <w:t xml:space="preserve"> most at </w:t>
      </w:r>
      <w:r w:rsidR="00F51996">
        <w:rPr>
          <w:szCs w:val="24"/>
        </w:rPr>
        <w:t>5.5% and 5.0</w:t>
      </w:r>
      <w:del w:id="44" w:author="Stewart, Taylor Robert" w:date="2015-01-06T10:40:00Z">
        <w:r w:rsidDel="00F67750">
          <w:rPr>
            <w:szCs w:val="24"/>
          </w:rPr>
          <w:delText>14.3</w:delText>
        </w:r>
      </w:del>
      <w:r>
        <w:rPr>
          <w:szCs w:val="24"/>
        </w:rPr>
        <w:t>%</w:t>
      </w:r>
      <w:r w:rsidR="00F51996">
        <w:rPr>
          <w:szCs w:val="24"/>
        </w:rPr>
        <w:t>, respectively</w:t>
      </w:r>
      <w:r>
        <w:rPr>
          <w:szCs w:val="24"/>
        </w:rPr>
        <w:t xml:space="preserve">. Fish prey had </w:t>
      </w:r>
      <w:r w:rsidR="00A56691">
        <w:rPr>
          <w:szCs w:val="24"/>
        </w:rPr>
        <w:t xml:space="preserve">a </w:t>
      </w:r>
      <w:ins w:id="45" w:author="Stewart, Taylor Robert" w:date="2015-01-06T10:40:00Z">
        <w:r w:rsidR="00F67750">
          <w:rPr>
            <w:szCs w:val="24"/>
          </w:rPr>
          <w:t>4.2</w:t>
        </w:r>
      </w:ins>
      <w:del w:id="46" w:author="Stewart, Taylor Robert" w:date="2015-01-06T10:40:00Z">
        <w:r w:rsidDel="00F67750">
          <w:rPr>
            <w:szCs w:val="24"/>
          </w:rPr>
          <w:delText>17.9</w:delText>
        </w:r>
      </w:del>
      <w:r>
        <w:rPr>
          <w:szCs w:val="24"/>
        </w:rPr>
        <w:t xml:space="preserve">% occurrence in yellow perch diets during spring sampling with </w:t>
      </w:r>
      <w:ins w:id="47" w:author="Stewart, Taylor Robert" w:date="2015-01-06T10:41:00Z">
        <w:r w:rsidR="00F67750">
          <w:rPr>
            <w:szCs w:val="24"/>
          </w:rPr>
          <w:t>unidentified fish</w:t>
        </w:r>
      </w:ins>
      <w:ins w:id="48" w:author="Stewart, Taylor Robert" w:date="2015-01-06T10:59:00Z">
        <w:r w:rsidR="00850B08">
          <w:rPr>
            <w:szCs w:val="24"/>
          </w:rPr>
          <w:t xml:space="preserve"> </w:t>
        </w:r>
      </w:ins>
      <w:ins w:id="49" w:author="Stewart, Taylor Robert" w:date="2015-01-06T14:16:00Z">
        <w:r w:rsidR="00C47DB7">
          <w:rPr>
            <w:szCs w:val="24"/>
          </w:rPr>
          <w:t>remains</w:t>
        </w:r>
      </w:ins>
      <w:ins w:id="50" w:author="Stewart, Taylor Robert" w:date="2015-01-06T10:41:00Z">
        <w:r w:rsidR="00F67750">
          <w:rPr>
            <w:szCs w:val="24"/>
          </w:rPr>
          <w:t xml:space="preserve"> </w:t>
        </w:r>
      </w:ins>
      <w:r>
        <w:rPr>
          <w:szCs w:val="24"/>
        </w:rPr>
        <w:t xml:space="preserve">being the most common at </w:t>
      </w:r>
      <w:r w:rsidR="00F51996">
        <w:rPr>
          <w:szCs w:val="24"/>
        </w:rPr>
        <w:t>1.8</w:t>
      </w:r>
      <w:del w:id="51" w:author="Stewart, Taylor Robert" w:date="2015-01-06T10:41:00Z">
        <w:r w:rsidDel="00F67750">
          <w:rPr>
            <w:szCs w:val="24"/>
          </w:rPr>
          <w:delText>8.7</w:delText>
        </w:r>
      </w:del>
      <w:r>
        <w:rPr>
          <w:szCs w:val="24"/>
        </w:rPr>
        <w:t xml:space="preserve">% (Table </w:t>
      </w:r>
      <w:ins w:id="52" w:author="Stewart, Taylor Robert" w:date="2015-01-07T08:40:00Z">
        <w:r w:rsidR="002450FD">
          <w:rPr>
            <w:szCs w:val="24"/>
          </w:rPr>
          <w:t>3</w:t>
        </w:r>
      </w:ins>
      <w:del w:id="53" w:author="Stewart, Taylor Robert" w:date="2015-01-07T08:40:00Z">
        <w:r w:rsidDel="002450FD">
          <w:rPr>
            <w:szCs w:val="24"/>
          </w:rPr>
          <w:delText>2</w:delText>
        </w:r>
      </w:del>
      <w:r>
        <w:rPr>
          <w:szCs w:val="24"/>
        </w:rPr>
        <w:t xml:space="preserve">.1).  During autumn sampling, </w:t>
      </w:r>
      <w:ins w:id="54" w:author="Stewart, Taylor Robert" w:date="2015-01-06T10:41:00Z">
        <w:r w:rsidR="00F67750">
          <w:rPr>
            <w:szCs w:val="24"/>
          </w:rPr>
          <w:t>76</w:t>
        </w:r>
      </w:ins>
      <w:del w:id="55" w:author="Stewart, Taylor Robert" w:date="2015-01-06T10:41:00Z">
        <w:r w:rsidDel="00F67750">
          <w:rPr>
            <w:szCs w:val="24"/>
          </w:rPr>
          <w:delText>113</w:delText>
        </w:r>
      </w:del>
      <w:r>
        <w:rPr>
          <w:szCs w:val="24"/>
        </w:rPr>
        <w:t xml:space="preserve"> age-2-and-older yellow perch stomachs were collected from fish ranging from </w:t>
      </w:r>
      <w:del w:id="56" w:author="Stewart, Taylor Robert" w:date="2015-01-07T08:41:00Z">
        <w:r w:rsidDel="002450FD">
          <w:rPr>
            <w:szCs w:val="24"/>
          </w:rPr>
          <w:delText>140-320</w:delText>
        </w:r>
      </w:del>
      <w:ins w:id="57" w:author="Stewart, Taylor Robert" w:date="2015-01-07T08:41:00Z">
        <w:r w:rsidR="002450FD">
          <w:rPr>
            <w:szCs w:val="24"/>
          </w:rPr>
          <w:t>170-320</w:t>
        </w:r>
      </w:ins>
      <w:r>
        <w:rPr>
          <w:szCs w:val="24"/>
        </w:rPr>
        <w:t xml:space="preserve"> mm in length with </w:t>
      </w:r>
      <w:ins w:id="58" w:author="Stewart, Taylor Robert" w:date="2015-01-06T10:42:00Z">
        <w:r w:rsidR="00F67750">
          <w:rPr>
            <w:szCs w:val="24"/>
          </w:rPr>
          <w:t>5</w:t>
        </w:r>
      </w:ins>
      <w:del w:id="59" w:author="Stewart, Taylor Robert" w:date="2015-01-06T10:42:00Z">
        <w:r w:rsidDel="00F67750">
          <w:rPr>
            <w:szCs w:val="24"/>
          </w:rPr>
          <w:delText>4</w:delText>
        </w:r>
      </w:del>
      <w:r>
        <w:rPr>
          <w:szCs w:val="24"/>
        </w:rPr>
        <w:t>3 (</w:t>
      </w:r>
      <w:ins w:id="60" w:author="Stewart, Taylor Robert" w:date="2015-01-06T10:42:00Z">
        <w:r w:rsidR="00F67750">
          <w:rPr>
            <w:szCs w:val="24"/>
          </w:rPr>
          <w:t>69.7</w:t>
        </w:r>
      </w:ins>
      <w:del w:id="61" w:author="Stewart, Taylor Robert" w:date="2015-01-06T10:42:00Z">
        <w:r w:rsidDel="00F67750">
          <w:rPr>
            <w:szCs w:val="24"/>
          </w:rPr>
          <w:delText>38</w:delText>
        </w:r>
      </w:del>
      <w:r>
        <w:rPr>
          <w:szCs w:val="24"/>
        </w:rPr>
        <w:t xml:space="preserve">%) of the stomachs containing prey. A decline in occurrence for </w:t>
      </w:r>
      <w:del w:id="62" w:author="Stewart, Taylor Robert" w:date="2015-01-06T10:43:00Z">
        <w:r w:rsidDel="00F67750">
          <w:rPr>
            <w:szCs w:val="24"/>
          </w:rPr>
          <w:delText xml:space="preserve">both </w:delText>
        </w:r>
      </w:del>
      <w:r>
        <w:rPr>
          <w:szCs w:val="24"/>
        </w:rPr>
        <w:t>benthic macroinvertebrates (</w:t>
      </w:r>
      <w:del w:id="63" w:author="Stewart, Taylor Robert" w:date="2015-01-06T10:43:00Z">
        <w:r w:rsidDel="00F67750">
          <w:rPr>
            <w:szCs w:val="24"/>
          </w:rPr>
          <w:delText>41.9</w:delText>
        </w:r>
      </w:del>
      <w:ins w:id="64" w:author="Stewart, Taylor Robert" w:date="2015-01-06T10:43:00Z">
        <w:r w:rsidR="00F67750">
          <w:rPr>
            <w:szCs w:val="24"/>
          </w:rPr>
          <w:t>46.8</w:t>
        </w:r>
      </w:ins>
      <w:r>
        <w:rPr>
          <w:szCs w:val="24"/>
        </w:rPr>
        <w:t xml:space="preserve">%) and </w:t>
      </w:r>
      <w:ins w:id="65" w:author="Stewart, Taylor Robert" w:date="2015-01-06T10:43:00Z">
        <w:r w:rsidR="00F67750">
          <w:rPr>
            <w:szCs w:val="24"/>
          </w:rPr>
          <w:t xml:space="preserve">an increase for </w:t>
        </w:r>
      </w:ins>
      <w:r>
        <w:rPr>
          <w:szCs w:val="24"/>
        </w:rPr>
        <w:t>zooplankton (</w:t>
      </w:r>
      <w:ins w:id="66" w:author="Stewart, Taylor Robert" w:date="2015-01-06T10:43:00Z">
        <w:r w:rsidR="00F67750">
          <w:rPr>
            <w:szCs w:val="24"/>
          </w:rPr>
          <w:t>33.3</w:t>
        </w:r>
      </w:ins>
      <w:del w:id="67" w:author="Stewart, Taylor Robert" w:date="2015-01-06T10:43:00Z">
        <w:r w:rsidDel="00F67750">
          <w:rPr>
            <w:szCs w:val="24"/>
          </w:rPr>
          <w:delText>2.3</w:delText>
        </w:r>
      </w:del>
      <w:r>
        <w:rPr>
          <w:szCs w:val="24"/>
        </w:rPr>
        <w:t xml:space="preserve">%) was observed in autumn yellow perch diets relative to the spring.  However, occurrence of fish prey increased dramatically from spring to autumn for yellow perch.  Fish occurred in </w:t>
      </w:r>
      <w:del w:id="68" w:author="Stewart, Taylor Robert" w:date="2015-01-06T10:43:00Z">
        <w:r w:rsidDel="00F67750">
          <w:rPr>
            <w:szCs w:val="24"/>
          </w:rPr>
          <w:delText>62.8</w:delText>
        </w:r>
      </w:del>
      <w:ins w:id="69" w:author="Stewart, Taylor Robert" w:date="2015-01-06T10:43:00Z">
        <w:r w:rsidR="00F67750">
          <w:rPr>
            <w:szCs w:val="24"/>
          </w:rPr>
          <w:t>20.0</w:t>
        </w:r>
      </w:ins>
      <w:r>
        <w:rPr>
          <w:szCs w:val="24"/>
        </w:rPr>
        <w:t xml:space="preserve">% of yellow perch and </w:t>
      </w:r>
      <w:del w:id="70" w:author="Stewart, Taylor Robert" w:date="2015-01-06T10:43:00Z">
        <w:r w:rsidDel="00F67750">
          <w:rPr>
            <w:szCs w:val="24"/>
          </w:rPr>
          <w:delText>round goby</w:delText>
        </w:r>
      </w:del>
      <w:ins w:id="71" w:author="Stewart, Taylor Robert" w:date="2015-01-06T10:43:00Z">
        <w:r w:rsidR="00F67750">
          <w:rPr>
            <w:szCs w:val="24"/>
          </w:rPr>
          <w:t>unidentified fish</w:t>
        </w:r>
      </w:ins>
      <w:ins w:id="72" w:author="Stewart, Taylor Robert" w:date="2015-01-06T10:58:00Z">
        <w:r w:rsidR="00850B08">
          <w:rPr>
            <w:szCs w:val="24"/>
          </w:rPr>
          <w:t xml:space="preserve"> remains</w:t>
        </w:r>
      </w:ins>
      <w:r>
        <w:rPr>
          <w:szCs w:val="24"/>
        </w:rPr>
        <w:t xml:space="preserve"> was the most common fish prey occurring in </w:t>
      </w:r>
      <w:ins w:id="73" w:author="Stewart, Taylor Robert" w:date="2015-01-06T10:44:00Z">
        <w:r w:rsidR="00F67750">
          <w:rPr>
            <w:szCs w:val="24"/>
          </w:rPr>
          <w:t>14.7</w:t>
        </w:r>
      </w:ins>
      <w:del w:id="74" w:author="Stewart, Taylor Robert" w:date="2015-01-06T10:44:00Z">
        <w:r w:rsidDel="00F67750">
          <w:rPr>
            <w:szCs w:val="24"/>
          </w:rPr>
          <w:delText>20.9</w:delText>
        </w:r>
      </w:del>
      <w:r>
        <w:rPr>
          <w:szCs w:val="24"/>
        </w:rPr>
        <w:t xml:space="preserve">% of stomachs.  </w:t>
      </w:r>
      <w:ins w:id="75" w:author="Stewart, Taylor Robert" w:date="2015-01-06T11:30:00Z">
        <w:r w:rsidR="009279D9">
          <w:rPr>
            <w:i/>
            <w:szCs w:val="24"/>
            <w:shd w:val="clear" w:color="auto" w:fill="FFFFFF"/>
          </w:rPr>
          <w:t>Bythotrephes</w:t>
        </w:r>
        <w:r w:rsidR="009279D9">
          <w:rPr>
            <w:szCs w:val="24"/>
            <w:shd w:val="clear" w:color="auto" w:fill="FFFFFF"/>
          </w:rPr>
          <w:t xml:space="preserve"> sp. was detected at low occurrence in spring (3.6%) and increased </w:t>
        </w:r>
      </w:ins>
      <w:r w:rsidR="00EE2110">
        <w:rPr>
          <w:szCs w:val="24"/>
          <w:shd w:val="clear" w:color="auto" w:fill="FFFFFF"/>
        </w:rPr>
        <w:t xml:space="preserve">frequency </w:t>
      </w:r>
      <w:ins w:id="76" w:author="Stewart, Taylor Robert" w:date="2015-01-06T11:30:00Z">
        <w:r w:rsidR="009279D9">
          <w:rPr>
            <w:szCs w:val="24"/>
            <w:shd w:val="clear" w:color="auto" w:fill="FFFFFF"/>
          </w:rPr>
          <w:t>in autumn (20.0%).</w:t>
        </w:r>
      </w:ins>
    </w:p>
    <w:p w:rsidR="000E532C" w:rsidDel="009279D9" w:rsidRDefault="000E532C" w:rsidP="000E532C">
      <w:pPr>
        <w:ind w:firstLine="720"/>
        <w:jc w:val="both"/>
        <w:rPr>
          <w:del w:id="77" w:author="Stewart, Taylor Robert" w:date="2015-01-06T11:30:00Z"/>
          <w:i/>
          <w:szCs w:val="24"/>
        </w:rPr>
      </w:pPr>
      <w:del w:id="78" w:author="Stewart, Taylor Robert" w:date="2015-01-06T11:30:00Z">
        <w:r w:rsidDel="009279D9">
          <w:rPr>
            <w:i/>
            <w:szCs w:val="24"/>
            <w:shd w:val="clear" w:color="auto" w:fill="FFFFFF"/>
          </w:rPr>
          <w:delText>Bythotrephes</w:delText>
        </w:r>
        <w:r w:rsidDel="009279D9">
          <w:rPr>
            <w:szCs w:val="24"/>
            <w:shd w:val="clear" w:color="auto" w:fill="FFFFFF"/>
          </w:rPr>
          <w:delText xml:space="preserve"> sp. was </w:delText>
        </w:r>
      </w:del>
      <w:del w:id="79" w:author="Stewart, Taylor Robert" w:date="2015-01-06T10:44:00Z">
        <w:r w:rsidDel="00F67750">
          <w:rPr>
            <w:szCs w:val="24"/>
            <w:shd w:val="clear" w:color="auto" w:fill="FFFFFF"/>
          </w:rPr>
          <w:delText xml:space="preserve">only </w:delText>
        </w:r>
      </w:del>
      <w:del w:id="80" w:author="Stewart, Taylor Robert" w:date="2015-01-06T11:30:00Z">
        <w:r w:rsidDel="009279D9">
          <w:rPr>
            <w:szCs w:val="24"/>
            <w:shd w:val="clear" w:color="auto" w:fill="FFFFFF"/>
          </w:rPr>
          <w:delText xml:space="preserve">detected in autumn diets at </w:delText>
        </w:r>
      </w:del>
      <w:del w:id="81" w:author="Stewart, Taylor Robert" w:date="2015-01-06T10:44:00Z">
        <w:r w:rsidDel="00F67750">
          <w:rPr>
            <w:szCs w:val="24"/>
            <w:shd w:val="clear" w:color="auto" w:fill="FFFFFF"/>
          </w:rPr>
          <w:delText xml:space="preserve">low </w:delText>
        </w:r>
      </w:del>
      <w:del w:id="82" w:author="Stewart, Taylor Robert" w:date="2015-01-06T11:30:00Z">
        <w:r w:rsidDel="009279D9">
          <w:rPr>
            <w:szCs w:val="24"/>
            <w:shd w:val="clear" w:color="auto" w:fill="FFFFFF"/>
          </w:rPr>
          <w:delText>occurrence (</w:delText>
        </w:r>
      </w:del>
      <w:del w:id="83" w:author="Stewart, Taylor Robert" w:date="2015-01-06T10:45:00Z">
        <w:r w:rsidDel="00F67750">
          <w:rPr>
            <w:szCs w:val="24"/>
            <w:shd w:val="clear" w:color="auto" w:fill="FFFFFF"/>
          </w:rPr>
          <w:delText>2.</w:delText>
        </w:r>
      </w:del>
      <w:del w:id="84" w:author="Stewart, Taylor Robert" w:date="2015-01-06T10:44:00Z">
        <w:r w:rsidDel="00F67750">
          <w:rPr>
            <w:szCs w:val="24"/>
            <w:shd w:val="clear" w:color="auto" w:fill="FFFFFF"/>
          </w:rPr>
          <w:delText>3</w:delText>
        </w:r>
      </w:del>
      <w:del w:id="85" w:author="Stewart, Taylor Robert" w:date="2015-01-06T11:30:00Z">
        <w:r w:rsidDel="009279D9">
          <w:rPr>
            <w:szCs w:val="24"/>
            <w:shd w:val="clear" w:color="auto" w:fill="FFFFFF"/>
          </w:rPr>
          <w:delText xml:space="preserve">%).  </w:delText>
        </w:r>
        <w:r w:rsidDel="009279D9">
          <w:rPr>
            <w:szCs w:val="24"/>
          </w:rPr>
          <w:delText xml:space="preserve">    </w:delText>
        </w:r>
      </w:del>
    </w:p>
    <w:p w:rsidR="00CE79A9" w:rsidRDefault="000E532C" w:rsidP="00135C4B">
      <w:pPr>
        <w:ind w:firstLine="720"/>
        <w:sectPr w:rsidR="00CE79A9" w:rsidSect="00CE79A9">
          <w:type w:val="continuous"/>
          <w:pgSz w:w="12240" w:h="15840"/>
          <w:pgMar w:top="1440" w:right="1440" w:bottom="1440" w:left="1440" w:header="720" w:footer="171" w:gutter="0"/>
          <w:pgNumType w:fmt="numberInDash"/>
          <w:cols w:num="2" w:space="360"/>
        </w:sectPr>
      </w:pPr>
      <w:r>
        <w:rPr>
          <w:szCs w:val="24"/>
        </w:rPr>
        <w:lastRenderedPageBreak/>
        <w:t xml:space="preserve">Spring sampling provided </w:t>
      </w:r>
      <w:del w:id="86" w:author="Stewart, Taylor Robert" w:date="2015-01-06T10:45:00Z">
        <w:r w:rsidDel="00F67750">
          <w:rPr>
            <w:szCs w:val="24"/>
          </w:rPr>
          <w:delText xml:space="preserve">112 </w:delText>
        </w:r>
      </w:del>
      <w:ins w:id="87" w:author="Stewart, Taylor Robert" w:date="2015-01-06T10:45:00Z">
        <w:r w:rsidR="00F67750">
          <w:rPr>
            <w:szCs w:val="24"/>
          </w:rPr>
          <w:t xml:space="preserve">71 </w:t>
        </w:r>
      </w:ins>
      <w:r>
        <w:rPr>
          <w:szCs w:val="24"/>
        </w:rPr>
        <w:t xml:space="preserve">stomachs from age-2-and-older white perch </w:t>
      </w:r>
      <w:del w:id="88" w:author="Stewart, Taylor Robert" w:date="2015-01-07T08:44:00Z">
        <w:r w:rsidDel="002450FD">
          <w:rPr>
            <w:szCs w:val="24"/>
          </w:rPr>
          <w:delText>with lengths between</w:delText>
        </w:r>
      </w:del>
      <w:ins w:id="89" w:author="Stewart, Taylor Robert" w:date="2015-01-07T08:44:00Z">
        <w:r w:rsidR="002450FD">
          <w:rPr>
            <w:szCs w:val="24"/>
          </w:rPr>
          <w:t>ranging from</w:t>
        </w:r>
      </w:ins>
      <w:r>
        <w:rPr>
          <w:szCs w:val="24"/>
        </w:rPr>
        <w:t xml:space="preserve"> </w:t>
      </w:r>
      <w:del w:id="90" w:author="Stewart, Taylor Robert" w:date="2015-01-07T08:42:00Z">
        <w:r w:rsidDel="002450FD">
          <w:rPr>
            <w:szCs w:val="24"/>
          </w:rPr>
          <w:delText>140-290</w:delText>
        </w:r>
      </w:del>
      <w:ins w:id="91" w:author="Stewart, Taylor Robert" w:date="2015-01-07T08:42:00Z">
        <w:r w:rsidR="002450FD">
          <w:rPr>
            <w:szCs w:val="24"/>
          </w:rPr>
          <w:t>170-300</w:t>
        </w:r>
      </w:ins>
      <w:r>
        <w:rPr>
          <w:szCs w:val="24"/>
        </w:rPr>
        <w:t xml:space="preserve"> mm</w:t>
      </w:r>
      <w:ins w:id="92" w:author="Stewart, Taylor Robert" w:date="2015-01-07T08:43:00Z">
        <w:r w:rsidR="002450FD">
          <w:rPr>
            <w:szCs w:val="24"/>
          </w:rPr>
          <w:t xml:space="preserve"> </w:t>
        </w:r>
      </w:ins>
      <w:ins w:id="93" w:author="Stewart, Taylor Robert" w:date="2015-01-07T08:45:00Z">
        <w:r w:rsidR="002450FD">
          <w:rPr>
            <w:szCs w:val="24"/>
          </w:rPr>
          <w:t>in length</w:t>
        </w:r>
      </w:ins>
      <w:del w:id="94" w:author="Stewart, Taylor Robert" w:date="2015-01-07T08:43:00Z">
        <w:r w:rsidDel="002450FD">
          <w:rPr>
            <w:szCs w:val="24"/>
          </w:rPr>
          <w:delText>.</w:delText>
        </w:r>
      </w:del>
      <w:ins w:id="95" w:author="Stewart, Taylor Robert" w:date="2015-01-07T08:46:00Z">
        <w:r w:rsidR="002450FD">
          <w:rPr>
            <w:szCs w:val="24"/>
          </w:rPr>
          <w:t xml:space="preserve">  </w:t>
        </w:r>
      </w:ins>
      <w:del w:id="96" w:author="Stewart, Taylor Robert" w:date="2015-01-07T08:43:00Z">
        <w:r w:rsidDel="002450FD">
          <w:rPr>
            <w:szCs w:val="24"/>
          </w:rPr>
          <w:delText xml:space="preserve"> </w:delText>
        </w:r>
      </w:del>
      <w:del w:id="97" w:author="Stewart, Taylor Robert" w:date="2015-01-06T10:45:00Z">
        <w:r w:rsidDel="00F67750">
          <w:rPr>
            <w:szCs w:val="24"/>
          </w:rPr>
          <w:delText>Ninety-three</w:delText>
        </w:r>
      </w:del>
      <w:ins w:id="98" w:author="Stewart, Taylor Robert" w:date="2015-01-07T08:46:00Z">
        <w:r w:rsidR="002450FD">
          <w:rPr>
            <w:szCs w:val="24"/>
          </w:rPr>
          <w:t xml:space="preserve">A total of </w:t>
        </w:r>
      </w:ins>
      <w:ins w:id="99" w:author="Stewart, Taylor Robert" w:date="2015-01-06T10:45:00Z">
        <w:r w:rsidR="00F67750">
          <w:rPr>
            <w:szCs w:val="24"/>
          </w:rPr>
          <w:t>63</w:t>
        </w:r>
      </w:ins>
      <w:r>
        <w:rPr>
          <w:szCs w:val="24"/>
        </w:rPr>
        <w:t xml:space="preserve"> (8</w:t>
      </w:r>
      <w:ins w:id="100" w:author="Stewart, Taylor Robert" w:date="2015-01-06T10:45:00Z">
        <w:r w:rsidR="00F67750">
          <w:rPr>
            <w:szCs w:val="24"/>
          </w:rPr>
          <w:t>8.7</w:t>
        </w:r>
      </w:ins>
      <w:del w:id="101" w:author="Stewart, Taylor Robert" w:date="2015-01-06T10:45:00Z">
        <w:r w:rsidDel="00F67750">
          <w:rPr>
            <w:szCs w:val="24"/>
          </w:rPr>
          <w:delText>3</w:delText>
        </w:r>
      </w:del>
      <w:r>
        <w:rPr>
          <w:szCs w:val="24"/>
        </w:rPr>
        <w:t>%)</w:t>
      </w:r>
      <w:ins w:id="102" w:author="Stewart, Taylor Robert" w:date="2015-01-07T08:45:00Z">
        <w:r w:rsidR="002450FD">
          <w:rPr>
            <w:szCs w:val="24"/>
          </w:rPr>
          <w:t xml:space="preserve"> of the</w:t>
        </w:r>
      </w:ins>
      <w:ins w:id="103" w:author="Stewart, Taylor Robert" w:date="2015-01-07T08:46:00Z">
        <w:r w:rsidR="002450FD">
          <w:rPr>
            <w:szCs w:val="24"/>
          </w:rPr>
          <w:t xml:space="preserve"> white perch</w:t>
        </w:r>
      </w:ins>
      <w:r>
        <w:rPr>
          <w:szCs w:val="24"/>
        </w:rPr>
        <w:t xml:space="preserve"> </w:t>
      </w:r>
      <w:r>
        <w:rPr>
          <w:szCs w:val="24"/>
        </w:rPr>
        <w:lastRenderedPageBreak/>
        <w:t>stomachs contain</w:t>
      </w:r>
      <w:r w:rsidR="002450FD">
        <w:rPr>
          <w:szCs w:val="24"/>
        </w:rPr>
        <w:t>ed</w:t>
      </w:r>
      <w:r>
        <w:rPr>
          <w:szCs w:val="24"/>
        </w:rPr>
        <w:t xml:space="preserve"> prey items.  In spring, zooplankton was present in </w:t>
      </w:r>
      <w:del w:id="104" w:author="Stewart, Taylor Robert" w:date="2015-01-06T10:46:00Z">
        <w:r w:rsidDel="003846C1">
          <w:rPr>
            <w:szCs w:val="24"/>
          </w:rPr>
          <w:delText>30.4</w:delText>
        </w:r>
      </w:del>
      <w:ins w:id="105" w:author="Stewart, Taylor Robert" w:date="2015-01-06T10:46:00Z">
        <w:r w:rsidR="003846C1">
          <w:rPr>
            <w:szCs w:val="24"/>
          </w:rPr>
          <w:t>44.5</w:t>
        </w:r>
      </w:ins>
      <w:r>
        <w:rPr>
          <w:szCs w:val="24"/>
        </w:rPr>
        <w:t xml:space="preserve">% of samples with </w:t>
      </w:r>
      <w:r>
        <w:rPr>
          <w:i/>
          <w:szCs w:val="24"/>
        </w:rPr>
        <w:t xml:space="preserve">Daphnia retrocurva </w:t>
      </w:r>
      <w:r>
        <w:rPr>
          <w:szCs w:val="24"/>
        </w:rPr>
        <w:t>occurring most frequently (</w:t>
      </w:r>
      <w:r w:rsidR="00F51996">
        <w:rPr>
          <w:szCs w:val="24"/>
        </w:rPr>
        <w:t>14.4</w:t>
      </w:r>
      <w:r w:rsidR="00B62753">
        <w:rPr>
          <w:szCs w:val="24"/>
        </w:rPr>
        <w:t xml:space="preserve"> </w:t>
      </w:r>
      <w:del w:id="106" w:author="Stewart, Taylor Robert" w:date="2015-01-06T10:47:00Z">
        <w:r w:rsidDel="003846C1">
          <w:rPr>
            <w:szCs w:val="24"/>
          </w:rPr>
          <w:delText>16.1</w:delText>
        </w:r>
      </w:del>
      <w:r w:rsidR="00CE79A9">
        <w:rPr>
          <w:szCs w:val="24"/>
        </w:rPr>
        <w:t>%).</w:t>
      </w:r>
      <w:del w:id="107" w:author="Stewart, Taylor Robert" w:date="2015-01-06T14:30:00Z">
        <w:r w:rsidDel="00830343">
          <w:rPr>
            <w:szCs w:val="24"/>
          </w:rPr>
          <w:delText xml:space="preserve"> </w:delText>
        </w:r>
      </w:del>
      <w:r w:rsidR="003846C1" w:rsidRPr="00CE79A9">
        <w:rPr>
          <w:noProof/>
        </w:rPr>
        <mc:AlternateContent>
          <mc:Choice Requires="wps">
            <w:drawing>
              <wp:anchor distT="0" distB="0" distL="114300" distR="114300" simplePos="0" relativeHeight="251661312" behindDoc="0" locked="0" layoutInCell="1" allowOverlap="1" wp14:anchorId="1C8DCF71" wp14:editId="075BE737">
                <wp:simplePos x="0" y="0"/>
                <wp:positionH relativeFrom="column">
                  <wp:posOffset>19050</wp:posOffset>
                </wp:positionH>
                <wp:positionV relativeFrom="paragraph">
                  <wp:posOffset>4457700</wp:posOffset>
                </wp:positionV>
                <wp:extent cx="5895975" cy="5048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5895975"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6C1" w:rsidRDefault="003846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5pt;margin-top:351pt;width:464.25pt;height:3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" fillcolor="white [3201]" stroked="f" strokeweight=".5pt">
                <v:textbox>
                  <w:txbxContent>
                    <w:p w:rsidR="003846C1" w:rsidRDefault="003846C1"/>
                  </w:txbxContent>
                </v:textbox>
              </v:shape>
            </w:pict>
          </mc:Fallback>
        </mc:AlternateContent>
      </w:r>
    </w:p>
    <w:p w:rsidR="00CE79A9" w:rsidRDefault="00441CAB" w:rsidP="00CE79A9">
      <w:pPr>
        <w:jc w:val="center"/>
      </w:pPr>
      <w:r>
        <w:rPr>
          <w:noProof/>
        </w:rPr>
        <w:lastRenderedPageBreak/>
        <mc:AlternateContent>
          <mc:Choice Requires="wps">
            <w:drawing>
              <wp:anchor distT="0" distB="0" distL="114300" distR="114300" simplePos="0" relativeHeight="251663360" behindDoc="0" locked="0" layoutInCell="1" allowOverlap="1" wp14:anchorId="6C66CE80" wp14:editId="3F0CF185">
                <wp:simplePos x="0" y="0"/>
                <wp:positionH relativeFrom="column">
                  <wp:posOffset>57150</wp:posOffset>
                </wp:positionH>
                <wp:positionV relativeFrom="paragraph">
                  <wp:posOffset>4295775</wp:posOffset>
                </wp:positionV>
                <wp:extent cx="5815330" cy="5238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81533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CAB" w:rsidRDefault="00441CAB" w:rsidP="00441CAB">
                            <w:r>
                              <w:rPr>
                                <w:b/>
                                <w:sz w:val="20"/>
                              </w:rPr>
                              <w:t>Figure 3.1</w:t>
                            </w:r>
                            <w:r>
                              <w:rPr>
                                <w:sz w:val="20"/>
                              </w:rPr>
                              <w:t>. Length distributions of yellow perch (top row) and white perch (bottom row) sampled for diet analysis during the 2013 Western Basin Forage Fish Assessment in the spring (left column) and autumn (right column).</w:t>
                            </w:r>
                          </w:p>
                          <w:p w:rsidR="00441CAB" w:rsidRDefault="00441C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left:0;text-align:left;margin-left:4.5pt;margin-top:338.25pt;width:457.9pt;height:4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" filled="f" stroked="f" strokeweight=".5pt">
                <v:textbox>
                  <w:txbxContent>
                    <w:p w:rsidR="00441CAB" w:rsidRDefault="00441CAB" w:rsidP="00441CAB">
                      <w:r>
                        <w:rPr>
                          <w:b/>
                          <w:sz w:val="20"/>
                        </w:rPr>
                        <w:t>Figure 3.1</w:t>
                      </w:r>
                      <w:r>
                        <w:rPr>
                          <w:sz w:val="20"/>
                        </w:rPr>
                        <w:t>. Length distributions of yellow perch (top row) and white perch (bottom row) sampled for diet analysis during the 2013 Western Basin Forage Fish Assessment in the spring (left column) and autumn (right column).</w:t>
                      </w:r>
                    </w:p>
                    <w:p w:rsidR="00441CAB" w:rsidRDefault="00441CAB"/>
                  </w:txbxContent>
                </v:textbox>
              </v:shape>
            </w:pict>
          </mc:Fallback>
        </mc:AlternateContent>
      </w:r>
      <w:r>
        <w:rPr>
          <w:noProof/>
        </w:rPr>
        <mc:AlternateContent>
          <mc:Choice Requires="wps">
            <w:drawing>
              <wp:inline distT="0" distB="0" distL="0" distR="0" wp14:anchorId="6E9A603E" wp14:editId="336B1E10">
                <wp:extent cx="5815584" cy="4876800"/>
                <wp:effectExtent l="0" t="0" r="13970" b="19050"/>
                <wp:docPr id="5" name="Rectangle 5"/>
                <wp:cNvGraphicFramePr/>
                <a:graphic xmlns:a="http://schemas.openxmlformats.org/drawingml/2006/main">
                  <a:graphicData uri="http://schemas.microsoft.com/office/word/2010/wordprocessingShape">
                    <wps:wsp>
                      <wps:cNvSpPr/>
                      <wps:spPr>
                        <a:xfrm>
                          <a:off x="0" y="0"/>
                          <a:ext cx="5815584" cy="4876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6" style="width:457.9pt;height:3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" fillcolor="white [3212]" strokecolor="black [3213]" strokeweight="1pt">
                <w10:anchorlock/>
              </v:rect>
            </w:pict>
          </mc:Fallback>
        </mc:AlternateContent>
      </w:r>
      <w:r>
        <w:rPr>
          <w:noProof/>
        </w:rPr>
        <mc:AlternateContent>
          <mc:Choice Requires="wps">
            <w:drawing>
              <wp:anchor distT="0" distB="0" distL="114300" distR="114300" simplePos="0" relativeHeight="251662336" behindDoc="0" locked="0" layoutInCell="1" allowOverlap="1" wp14:anchorId="2F6D2940" wp14:editId="09D44323">
                <wp:simplePos x="0" y="0"/>
                <wp:positionH relativeFrom="column">
                  <wp:posOffset>0</wp:posOffset>
                </wp:positionH>
                <wp:positionV relativeFrom="paragraph">
                  <wp:posOffset>0</wp:posOffset>
                </wp:positionV>
                <wp:extent cx="5943600" cy="494347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494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CAB" w:rsidRDefault="00441CAB" w:rsidP="00441CAB">
                            <w:pPr>
                              <w:ind w:right="15"/>
                              <w:jc w:val="center"/>
                            </w:pPr>
                            <w:r>
                              <w:rPr>
                                <w:noProof/>
                              </w:rPr>
                              <w:drawing>
                                <wp:inline distT="0" distB="0" distL="0" distR="0" wp14:anchorId="7C472090" wp14:editId="4FB93D48">
                                  <wp:extent cx="5610225" cy="4312746"/>
                                  <wp:effectExtent l="0" t="0" r="0" b="0"/>
                                  <wp:docPr id="12" name="Picture 12" descr="F:\Western Basin Forage\2014\Predator Diets\Figures\wb_length_distributions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stern Basin Forage\2014\Predator Diets\Figures\wb_length_distributions_cropped.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312746"/>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left:0;text-align:left;margin-left:0;margin-top:0;width:468pt;height:389.2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" filled="f" stroked="f" strokeweight=".5pt">
                <v:textbox>
                  <w:txbxContent>
                    <w:p w:rsidR="00441CAB" w:rsidRDefault="00441CAB" w:rsidP="00441CAB">
                      <w:pPr>
                        <w:ind w:right="15"/>
                        <w:jc w:val="center"/>
                      </w:pPr>
                      <w:r>
                        <w:rPr>
                          <w:noProof/>
                        </w:rPr>
                        <w:drawing>
                          <wp:inline distT="0" distB="0" distL="0" distR="0" wp14:anchorId="51866A83" wp14:editId="2CB0F809">
                            <wp:extent cx="5610225" cy="4312746"/>
                            <wp:effectExtent l="0" t="0" r="0" b="0"/>
                            <wp:docPr id="12" name="Picture 12" descr="F:\Western Basin Forage\2014\Predator Diets\Figures\wb_length_distributions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stern Basin Forage\2014\Predator Diets\Figures\wb_length_distributions_cropped.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312746"/>
                                    </a:xfrm>
                                    <a:prstGeom prst="rect">
                                      <a:avLst/>
                                    </a:prstGeom>
                                    <a:noFill/>
                                    <a:ln>
                                      <a:noFill/>
                                    </a:ln>
                                  </pic:spPr>
                                </pic:pic>
                              </a:graphicData>
                            </a:graphic>
                          </wp:inline>
                        </w:drawing>
                      </w:r>
                    </w:p>
                  </w:txbxContent>
                </v:textbox>
              </v:shape>
            </w:pict>
          </mc:Fallback>
        </mc:AlternateContent>
      </w:r>
    </w:p>
    <w:p w:rsidR="00441CAB" w:rsidRPr="003478BB" w:rsidRDefault="00441CAB" w:rsidP="00CE79A9">
      <w:pPr>
        <w:jc w:val="center"/>
        <w:rPr>
          <w:sz w:val="20"/>
        </w:rPr>
      </w:pPr>
    </w:p>
    <w:p w:rsidR="00CE79A9" w:rsidRDefault="003478BB" w:rsidP="00CE79A9">
      <w:pPr>
        <w:jc w:val="center"/>
      </w:pPr>
      <w:r>
        <w:rPr>
          <w:noProof/>
        </w:rPr>
        <w:lastRenderedPageBreak/>
        <mc:AlternateContent>
          <mc:Choice Requires="wps">
            <w:drawing>
              <wp:anchor distT="0" distB="0" distL="114300" distR="114300" simplePos="0" relativeHeight="251665408" behindDoc="0" locked="0" layoutInCell="1" allowOverlap="1" wp14:anchorId="7CA9F35F" wp14:editId="1EEA8810">
                <wp:simplePos x="0" y="0"/>
                <wp:positionH relativeFrom="column">
                  <wp:posOffset>57150</wp:posOffset>
                </wp:positionH>
                <wp:positionV relativeFrom="paragraph">
                  <wp:posOffset>2705100</wp:posOffset>
                </wp:positionV>
                <wp:extent cx="5815330" cy="5334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8153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8BB" w:rsidRDefault="003478BB" w:rsidP="003478BB">
                            <w:pPr>
                              <w:jc w:val="both"/>
                              <w:rPr>
                                <w:rFonts w:cstheme="minorHAnsi"/>
                                <w:sz w:val="20"/>
                              </w:rPr>
                            </w:pPr>
                            <w:proofErr w:type="gramStart"/>
                            <w:r>
                              <w:rPr>
                                <w:rFonts w:cstheme="minorHAnsi"/>
                                <w:b/>
                                <w:sz w:val="20"/>
                              </w:rPr>
                              <w:t>Figure 3.2</w:t>
                            </w:r>
                            <w:r>
                              <w:rPr>
                                <w:rFonts w:cstheme="minorHAnsi"/>
                                <w:sz w:val="20"/>
                              </w:rPr>
                              <w:t>.</w:t>
                            </w:r>
                            <w:proofErr w:type="gramEnd"/>
                            <w:r>
                              <w:rPr>
                                <w:rFonts w:cstheme="minorHAnsi"/>
                                <w:sz w:val="20"/>
                              </w:rPr>
                              <w:t xml:space="preserve">  Percentage of stomachs with diet contents by site for yellow perch (top row) and white perch (bottom row) during spring (left column) and autumn (right column).</w:t>
                            </w:r>
                          </w:p>
                          <w:p w:rsidR="003478BB" w:rsidRDefault="003478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9" type="#_x0000_t202" style="position:absolute;left:0;text-align:left;margin-left:4.5pt;margin-top:213pt;width:457.9pt;height:4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" filled="f" stroked="f" strokeweight=".5pt">
                <v:textbox>
                  <w:txbxContent>
                    <w:p w:rsidR="003478BB" w:rsidRDefault="003478BB" w:rsidP="003478BB">
                      <w:pPr>
                        <w:jc w:val="both"/>
                        <w:rPr>
                          <w:rFonts w:cstheme="minorHAnsi"/>
                          <w:sz w:val="20"/>
                        </w:rPr>
                      </w:pPr>
                      <w:r>
                        <w:rPr>
                          <w:rFonts w:cstheme="minorHAnsi"/>
                          <w:b/>
                          <w:sz w:val="20"/>
                        </w:rPr>
                        <w:t>Figure 3.2</w:t>
                      </w:r>
                      <w:r>
                        <w:rPr>
                          <w:rFonts w:cstheme="minorHAnsi"/>
                          <w:sz w:val="20"/>
                        </w:rPr>
                        <w:t>.  Percentage of stomachs with diet contents by site for yellow perch (top row) and white perch (bottom row) during spring (left column) and autumn (right column).</w:t>
                      </w:r>
                    </w:p>
                    <w:p w:rsidR="003478BB" w:rsidRDefault="003478BB"/>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FB481B7" wp14:editId="2AE12832">
                <wp:simplePos x="0" y="0"/>
                <wp:positionH relativeFrom="column">
                  <wp:posOffset>57150</wp:posOffset>
                </wp:positionH>
                <wp:positionV relativeFrom="paragraph">
                  <wp:posOffset>-1</wp:posOffset>
                </wp:positionV>
                <wp:extent cx="5815330" cy="29622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15330" cy="296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8BB" w:rsidRPr="003478BB" w:rsidRDefault="00A5254E" w:rsidP="003478BB">
                            <w:pPr>
                              <w:pStyle w:val="Heading1"/>
                              <w:jc w:val="center"/>
                              <w:rPr>
                                <w:b w:val="0"/>
                              </w:rPr>
                            </w:pPr>
                            <w:r>
                              <w:rPr>
                                <w:b w:val="0"/>
                                <w:noProof/>
                              </w:rPr>
                              <w:drawing>
                                <wp:inline distT="0" distB="0" distL="0" distR="0" wp14:anchorId="2464C677" wp14:editId="491E8E9C">
                                  <wp:extent cx="5645888" cy="2692577"/>
                                  <wp:effectExtent l="0" t="0" r="0" b="0"/>
                                  <wp:docPr id="8" name="Picture 8" descr="F:\Western Basin Forage\2014\Predator Diets\Figures\wb_percent_content_map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estern Basin Forage\2014\Predator Diets\Figures\wb_percent_content_map_cropped.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6563" cy="2702437"/>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30" type="#_x0000_t202" style="position:absolute;left:0;text-align:left;margin-left:4.5pt;margin-top:0;width:457.9pt;height:233.2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" filled="f" stroked="f" strokeweight=".5pt">
                <v:textbox style="mso-fit-shape-to-text:t">
                  <w:txbxContent>
                    <w:p w:rsidR="003478BB" w:rsidRPr="003478BB" w:rsidRDefault="00A5254E" w:rsidP="003478BB">
                      <w:pPr>
                        <w:pStyle w:val="Heading1"/>
                        <w:jc w:val="center"/>
                        <w:rPr>
                          <w:b w:val="0"/>
                        </w:rPr>
                      </w:pPr>
                      <w:r>
                        <w:rPr>
                          <w:b w:val="0"/>
                          <w:noProof/>
                        </w:rPr>
                        <w:drawing>
                          <wp:inline distT="0" distB="0" distL="0" distR="0" wp14:anchorId="2464C677" wp14:editId="491E8E9C">
                            <wp:extent cx="5645888" cy="2692577"/>
                            <wp:effectExtent l="0" t="0" r="0" b="0"/>
                            <wp:docPr id="8" name="Picture 8" descr="F:\Western Basin Forage\2014\Predator Diets\Figures\wb_percent_content_map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estern Basin Forage\2014\Predator Diets\Figures\wb_percent_content_map_cropped.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6563" cy="2702437"/>
                                    </a:xfrm>
                                    <a:prstGeom prst="rect">
                                      <a:avLst/>
                                    </a:prstGeom>
                                    <a:noFill/>
                                    <a:ln>
                                      <a:noFill/>
                                    </a:ln>
                                  </pic:spPr>
                                </pic:pic>
                              </a:graphicData>
                            </a:graphic>
                          </wp:inline>
                        </w:drawing>
                      </w:r>
                    </w:p>
                  </w:txbxContent>
                </v:textbox>
              </v:shape>
            </w:pict>
          </mc:Fallback>
        </mc:AlternateContent>
      </w:r>
      <w:r w:rsidR="00441CAB">
        <w:rPr>
          <w:noProof/>
        </w:rPr>
        <mc:AlternateContent>
          <mc:Choice Requires="wps">
            <w:drawing>
              <wp:inline distT="0" distB="0" distL="0" distR="0" wp14:anchorId="33BA6CF8" wp14:editId="11F3397E">
                <wp:extent cx="5815584" cy="3162300"/>
                <wp:effectExtent l="0" t="0" r="13970" b="19050"/>
                <wp:docPr id="13" name="Rectangle 13"/>
                <wp:cNvGraphicFramePr/>
                <a:graphic xmlns:a="http://schemas.openxmlformats.org/drawingml/2006/main">
                  <a:graphicData uri="http://schemas.microsoft.com/office/word/2010/wordprocessingShape">
                    <wps:wsp>
                      <wps:cNvSpPr/>
                      <wps:spPr>
                        <a:xfrm>
                          <a:off x="0" y="0"/>
                          <a:ext cx="5815584" cy="31623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3" o:spid="_x0000_s1026" style="width:457.9pt;height:24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" filled="f" strokecolor="black [3213]" strokeweight="1pt">
                <w10:anchorlock/>
              </v:rect>
            </w:pict>
          </mc:Fallback>
        </mc:AlternateContent>
      </w:r>
    </w:p>
    <w:tbl>
      <w:tblPr>
        <w:tblW w:w="9651" w:type="dxa"/>
        <w:jc w:val="center"/>
        <w:tblInd w:w="78" w:type="dxa"/>
        <w:tblLayout w:type="fixed"/>
        <w:tblLook w:val="04A0" w:firstRow="1" w:lastRow="0" w:firstColumn="1" w:lastColumn="0" w:noHBand="0" w:noVBand="1"/>
      </w:tblPr>
      <w:tblGrid>
        <w:gridCol w:w="1367"/>
        <w:gridCol w:w="1694"/>
        <w:gridCol w:w="488"/>
        <w:gridCol w:w="959"/>
        <w:gridCol w:w="354"/>
        <w:gridCol w:w="272"/>
        <w:gridCol w:w="719"/>
        <w:gridCol w:w="356"/>
        <w:gridCol w:w="172"/>
        <w:gridCol w:w="72"/>
        <w:gridCol w:w="918"/>
        <w:gridCol w:w="535"/>
        <w:gridCol w:w="954"/>
        <w:gridCol w:w="458"/>
        <w:gridCol w:w="236"/>
        <w:gridCol w:w="23"/>
        <w:gridCol w:w="74"/>
      </w:tblGrid>
      <w:tr w:rsidR="003478BB" w:rsidTr="004920EC">
        <w:trPr>
          <w:trHeight w:val="290"/>
          <w:jc w:val="center"/>
        </w:trPr>
        <w:tc>
          <w:tcPr>
            <w:tcW w:w="9651" w:type="dxa"/>
            <w:gridSpan w:val="17"/>
          </w:tcPr>
          <w:p w:rsidR="003478BB" w:rsidRDefault="003478BB" w:rsidP="004920EC">
            <w:pPr>
              <w:autoSpaceDE w:val="0"/>
              <w:autoSpaceDN w:val="0"/>
              <w:adjustRightInd w:val="0"/>
              <w:spacing w:line="276" w:lineRule="auto"/>
              <w:rPr>
                <w:color w:val="000000"/>
                <w:sz w:val="20"/>
              </w:rPr>
            </w:pPr>
            <w:r w:rsidRPr="00EE137F">
              <w:rPr>
                <w:b/>
                <w:color w:val="000000"/>
                <w:sz w:val="20"/>
              </w:rPr>
              <w:t xml:space="preserve">Table 3.1 </w:t>
            </w:r>
            <w:r w:rsidRPr="00EE137F">
              <w:rPr>
                <w:color w:val="000000"/>
                <w:sz w:val="20"/>
              </w:rPr>
              <w:t xml:space="preserve"> Percent occurrence of prey items found in the diets of age-2-and-older yellow perch and white perch collect</w:t>
            </w:r>
            <w:r>
              <w:rPr>
                <w:color w:val="000000"/>
                <w:sz w:val="20"/>
              </w:rPr>
              <w:t xml:space="preserve">ed during spring and autumn 2014 in Ontario, </w:t>
            </w:r>
            <w:r w:rsidRPr="00EE137F">
              <w:rPr>
                <w:color w:val="000000"/>
                <w:sz w:val="20"/>
              </w:rPr>
              <w:t>Michigan</w:t>
            </w:r>
            <w:r>
              <w:rPr>
                <w:color w:val="000000"/>
                <w:sz w:val="20"/>
              </w:rPr>
              <w:t>, and Ohio</w:t>
            </w:r>
            <w:r w:rsidRPr="00EE137F">
              <w:rPr>
                <w:color w:val="000000"/>
                <w:sz w:val="20"/>
              </w:rPr>
              <w:t xml:space="preserve"> waters of Lake Erie's western basin. Abbreviation: n=number of stomachs containing prey items.</w:t>
            </w:r>
          </w:p>
          <w:p w:rsidR="003478BB" w:rsidRDefault="003478BB" w:rsidP="004920EC">
            <w:pPr>
              <w:autoSpaceDE w:val="0"/>
              <w:autoSpaceDN w:val="0"/>
              <w:adjustRightInd w:val="0"/>
              <w:spacing w:line="276" w:lineRule="auto"/>
              <w:rPr>
                <w:b/>
                <w:color w:val="000000"/>
                <w:sz w:val="20"/>
              </w:rPr>
            </w:pPr>
          </w:p>
        </w:tc>
      </w:tr>
      <w:tr w:rsidR="003478BB" w:rsidTr="004920EC">
        <w:trPr>
          <w:gridAfter w:val="2"/>
          <w:wAfter w:w="97" w:type="dxa"/>
          <w:trHeight w:val="290"/>
          <w:jc w:val="center"/>
        </w:trPr>
        <w:tc>
          <w:tcPr>
            <w:tcW w:w="1367" w:type="dxa"/>
            <w:tcBorders>
              <w:top w:val="single" w:sz="6" w:space="0" w:color="auto"/>
              <w:left w:val="nil"/>
              <w:bottom w:val="nil"/>
              <w:right w:val="nil"/>
            </w:tcBorders>
          </w:tcPr>
          <w:p w:rsidR="003478BB" w:rsidRDefault="003478BB" w:rsidP="004920EC">
            <w:pPr>
              <w:autoSpaceDE w:val="0"/>
              <w:autoSpaceDN w:val="0"/>
              <w:adjustRightInd w:val="0"/>
              <w:spacing w:line="276" w:lineRule="auto"/>
              <w:jc w:val="right"/>
              <w:rPr>
                <w:color w:val="000000"/>
                <w:sz w:val="20"/>
              </w:rPr>
            </w:pPr>
          </w:p>
        </w:tc>
        <w:tc>
          <w:tcPr>
            <w:tcW w:w="2182" w:type="dxa"/>
            <w:gridSpan w:val="2"/>
            <w:tcBorders>
              <w:top w:val="single" w:sz="6" w:space="0" w:color="auto"/>
              <w:left w:val="nil"/>
              <w:bottom w:val="nil"/>
              <w:right w:val="nil"/>
            </w:tcBorders>
          </w:tcPr>
          <w:p w:rsidR="003478BB" w:rsidRDefault="003478BB" w:rsidP="004920EC">
            <w:pPr>
              <w:autoSpaceDE w:val="0"/>
              <w:autoSpaceDN w:val="0"/>
              <w:adjustRightInd w:val="0"/>
              <w:spacing w:line="276" w:lineRule="auto"/>
              <w:jc w:val="right"/>
              <w:rPr>
                <w:color w:val="000000"/>
                <w:sz w:val="20"/>
              </w:rPr>
            </w:pPr>
          </w:p>
        </w:tc>
        <w:tc>
          <w:tcPr>
            <w:tcW w:w="1313" w:type="dxa"/>
            <w:gridSpan w:val="2"/>
            <w:tcBorders>
              <w:top w:val="single" w:sz="6" w:space="0" w:color="auto"/>
              <w:left w:val="nil"/>
              <w:bottom w:val="single" w:sz="6" w:space="0" w:color="auto"/>
              <w:right w:val="nil"/>
            </w:tcBorders>
            <w:vAlign w:val="center"/>
            <w:hideMark/>
          </w:tcPr>
          <w:p w:rsidR="003478BB" w:rsidRDefault="003478BB" w:rsidP="004920EC">
            <w:pPr>
              <w:autoSpaceDE w:val="0"/>
              <w:autoSpaceDN w:val="0"/>
              <w:adjustRightInd w:val="0"/>
              <w:spacing w:line="276" w:lineRule="auto"/>
              <w:jc w:val="right"/>
              <w:rPr>
                <w:b/>
                <w:color w:val="000000"/>
                <w:sz w:val="20"/>
              </w:rPr>
            </w:pPr>
            <w:r>
              <w:rPr>
                <w:b/>
                <w:color w:val="000000"/>
                <w:sz w:val="20"/>
              </w:rPr>
              <w:t xml:space="preserve">Yellow </w:t>
            </w:r>
          </w:p>
        </w:tc>
        <w:tc>
          <w:tcPr>
            <w:tcW w:w="1347" w:type="dxa"/>
            <w:gridSpan w:val="3"/>
            <w:tcBorders>
              <w:top w:val="single" w:sz="6" w:space="0" w:color="auto"/>
              <w:left w:val="nil"/>
              <w:bottom w:val="single" w:sz="6" w:space="0" w:color="auto"/>
              <w:right w:val="nil"/>
            </w:tcBorders>
            <w:vAlign w:val="center"/>
            <w:hideMark/>
          </w:tcPr>
          <w:p w:rsidR="003478BB" w:rsidRDefault="003478BB" w:rsidP="004920EC">
            <w:pPr>
              <w:autoSpaceDE w:val="0"/>
              <w:autoSpaceDN w:val="0"/>
              <w:adjustRightInd w:val="0"/>
              <w:spacing w:line="276" w:lineRule="auto"/>
              <w:rPr>
                <w:b/>
                <w:color w:val="000000"/>
                <w:sz w:val="20"/>
              </w:rPr>
            </w:pPr>
            <w:r>
              <w:rPr>
                <w:b/>
                <w:color w:val="000000"/>
                <w:sz w:val="20"/>
              </w:rPr>
              <w:t>Perch</w:t>
            </w:r>
          </w:p>
        </w:tc>
        <w:tc>
          <w:tcPr>
            <w:tcW w:w="244" w:type="dxa"/>
            <w:gridSpan w:val="2"/>
            <w:tcBorders>
              <w:top w:val="single" w:sz="6" w:space="0" w:color="auto"/>
              <w:left w:val="nil"/>
              <w:bottom w:val="nil"/>
              <w:right w:val="nil"/>
            </w:tcBorders>
            <w:vAlign w:val="center"/>
          </w:tcPr>
          <w:p w:rsidR="003478BB" w:rsidRDefault="003478BB" w:rsidP="004920EC">
            <w:pPr>
              <w:autoSpaceDE w:val="0"/>
              <w:autoSpaceDN w:val="0"/>
              <w:adjustRightInd w:val="0"/>
              <w:spacing w:line="276" w:lineRule="auto"/>
              <w:jc w:val="center"/>
              <w:rPr>
                <w:b/>
                <w:color w:val="000000"/>
                <w:sz w:val="20"/>
              </w:rPr>
            </w:pPr>
          </w:p>
        </w:tc>
        <w:tc>
          <w:tcPr>
            <w:tcW w:w="1453" w:type="dxa"/>
            <w:gridSpan w:val="2"/>
            <w:tcBorders>
              <w:top w:val="single" w:sz="6" w:space="0" w:color="auto"/>
              <w:left w:val="nil"/>
              <w:bottom w:val="single" w:sz="6" w:space="0" w:color="auto"/>
              <w:right w:val="nil"/>
            </w:tcBorders>
            <w:vAlign w:val="center"/>
            <w:hideMark/>
          </w:tcPr>
          <w:p w:rsidR="003478BB" w:rsidRDefault="003478BB" w:rsidP="004920EC">
            <w:pPr>
              <w:autoSpaceDE w:val="0"/>
              <w:autoSpaceDN w:val="0"/>
              <w:adjustRightInd w:val="0"/>
              <w:spacing w:line="276" w:lineRule="auto"/>
              <w:jc w:val="right"/>
              <w:rPr>
                <w:b/>
                <w:color w:val="000000"/>
                <w:sz w:val="20"/>
              </w:rPr>
            </w:pPr>
            <w:r>
              <w:rPr>
                <w:b/>
                <w:color w:val="000000"/>
                <w:sz w:val="20"/>
              </w:rPr>
              <w:t>White</w:t>
            </w:r>
          </w:p>
        </w:tc>
        <w:tc>
          <w:tcPr>
            <w:tcW w:w="1412" w:type="dxa"/>
            <w:gridSpan w:val="2"/>
            <w:tcBorders>
              <w:top w:val="single" w:sz="6" w:space="0" w:color="auto"/>
              <w:left w:val="nil"/>
              <w:bottom w:val="single" w:sz="6" w:space="0" w:color="auto"/>
              <w:right w:val="nil"/>
            </w:tcBorders>
          </w:tcPr>
          <w:p w:rsidR="003478BB" w:rsidRDefault="003478BB" w:rsidP="004920EC">
            <w:pPr>
              <w:autoSpaceDE w:val="0"/>
              <w:autoSpaceDN w:val="0"/>
              <w:adjustRightInd w:val="0"/>
              <w:spacing w:line="276" w:lineRule="auto"/>
              <w:rPr>
                <w:b/>
                <w:color w:val="000000"/>
                <w:sz w:val="20"/>
              </w:rPr>
            </w:pPr>
            <w:r>
              <w:rPr>
                <w:b/>
                <w:color w:val="000000"/>
                <w:sz w:val="20"/>
              </w:rPr>
              <w:t>Perch</w:t>
            </w:r>
          </w:p>
        </w:tc>
        <w:tc>
          <w:tcPr>
            <w:tcW w:w="236" w:type="dxa"/>
            <w:tcBorders>
              <w:top w:val="single" w:sz="6" w:space="0" w:color="auto"/>
              <w:left w:val="nil"/>
              <w:bottom w:val="single" w:sz="6" w:space="0" w:color="auto"/>
              <w:right w:val="nil"/>
            </w:tcBorders>
          </w:tcPr>
          <w:p w:rsidR="003478BB" w:rsidRDefault="003478BB" w:rsidP="004920EC">
            <w:pPr>
              <w:autoSpaceDE w:val="0"/>
              <w:autoSpaceDN w:val="0"/>
              <w:adjustRightInd w:val="0"/>
              <w:spacing w:line="276" w:lineRule="auto"/>
              <w:rPr>
                <w:b/>
                <w:color w:val="000000"/>
                <w:sz w:val="20"/>
              </w:rPr>
            </w:pPr>
          </w:p>
        </w:tc>
      </w:tr>
      <w:tr w:rsidR="003478BB" w:rsidTr="004920EC">
        <w:trPr>
          <w:gridAfter w:val="2"/>
          <w:wAfter w:w="97" w:type="dxa"/>
          <w:trHeight w:val="290"/>
          <w:jc w:val="center"/>
        </w:trPr>
        <w:tc>
          <w:tcPr>
            <w:tcW w:w="1367" w:type="dxa"/>
            <w:vAlign w:val="bottom"/>
          </w:tcPr>
          <w:p w:rsidR="003478BB" w:rsidRDefault="003478BB" w:rsidP="004920EC">
            <w:pPr>
              <w:autoSpaceDE w:val="0"/>
              <w:autoSpaceDN w:val="0"/>
              <w:adjustRightInd w:val="0"/>
              <w:spacing w:line="276" w:lineRule="auto"/>
              <w:rPr>
                <w:color w:val="000000"/>
                <w:sz w:val="20"/>
              </w:rPr>
            </w:pPr>
            <w:r>
              <w:rPr>
                <w:color w:val="000000"/>
                <w:sz w:val="20"/>
              </w:rPr>
              <w:t>Prey Type</w:t>
            </w:r>
          </w:p>
        </w:tc>
        <w:tc>
          <w:tcPr>
            <w:tcW w:w="2182" w:type="dxa"/>
            <w:gridSpan w:val="2"/>
            <w:vAlign w:val="bottom"/>
          </w:tcPr>
          <w:p w:rsidR="003478BB" w:rsidRDefault="003478BB" w:rsidP="004920EC">
            <w:pPr>
              <w:autoSpaceDE w:val="0"/>
              <w:autoSpaceDN w:val="0"/>
              <w:adjustRightInd w:val="0"/>
              <w:spacing w:line="276" w:lineRule="auto"/>
              <w:rPr>
                <w:color w:val="000000"/>
                <w:sz w:val="20"/>
              </w:rPr>
            </w:pPr>
            <w:r>
              <w:rPr>
                <w:color w:val="000000"/>
                <w:sz w:val="20"/>
              </w:rPr>
              <w:t>Prey taxa</w:t>
            </w:r>
          </w:p>
        </w:tc>
        <w:tc>
          <w:tcPr>
            <w:tcW w:w="1313" w:type="dxa"/>
            <w:gridSpan w:val="2"/>
            <w:tcBorders>
              <w:top w:val="single" w:sz="6" w:space="0" w:color="auto"/>
              <w:left w:val="nil"/>
              <w:bottom w:val="nil"/>
              <w:right w:val="nil"/>
            </w:tcBorders>
            <w:hideMark/>
          </w:tcPr>
          <w:p w:rsidR="003478BB" w:rsidRDefault="003478BB" w:rsidP="004920EC">
            <w:pPr>
              <w:autoSpaceDE w:val="0"/>
              <w:autoSpaceDN w:val="0"/>
              <w:adjustRightInd w:val="0"/>
              <w:spacing w:line="276" w:lineRule="auto"/>
              <w:jc w:val="center"/>
              <w:rPr>
                <w:color w:val="000000"/>
                <w:sz w:val="20"/>
              </w:rPr>
            </w:pPr>
            <w:r>
              <w:rPr>
                <w:color w:val="000000"/>
                <w:sz w:val="20"/>
              </w:rPr>
              <w:t>2014 Spring n=72</w:t>
            </w:r>
          </w:p>
        </w:tc>
        <w:tc>
          <w:tcPr>
            <w:tcW w:w="1519" w:type="dxa"/>
            <w:gridSpan w:val="4"/>
            <w:tcBorders>
              <w:top w:val="single" w:sz="6" w:space="0" w:color="auto"/>
              <w:left w:val="nil"/>
              <w:bottom w:val="nil"/>
              <w:right w:val="nil"/>
            </w:tcBorders>
            <w:hideMark/>
          </w:tcPr>
          <w:p w:rsidR="003478BB" w:rsidRDefault="003478BB" w:rsidP="004920EC">
            <w:pPr>
              <w:autoSpaceDE w:val="0"/>
              <w:autoSpaceDN w:val="0"/>
              <w:adjustRightInd w:val="0"/>
              <w:spacing w:line="276" w:lineRule="auto"/>
              <w:jc w:val="center"/>
              <w:rPr>
                <w:color w:val="000000"/>
                <w:sz w:val="20"/>
              </w:rPr>
            </w:pPr>
            <w:r>
              <w:rPr>
                <w:color w:val="000000"/>
                <w:sz w:val="20"/>
              </w:rPr>
              <w:t>2014 Autumn     n=53</w:t>
            </w:r>
          </w:p>
        </w:tc>
        <w:tc>
          <w:tcPr>
            <w:tcW w:w="1525" w:type="dxa"/>
            <w:gridSpan w:val="3"/>
            <w:tcBorders>
              <w:top w:val="single" w:sz="6" w:space="0" w:color="auto"/>
              <w:left w:val="nil"/>
              <w:bottom w:val="nil"/>
              <w:right w:val="nil"/>
            </w:tcBorders>
            <w:hideMark/>
          </w:tcPr>
          <w:p w:rsidR="003478BB" w:rsidRDefault="003478BB" w:rsidP="004920EC">
            <w:pPr>
              <w:autoSpaceDE w:val="0"/>
              <w:autoSpaceDN w:val="0"/>
              <w:adjustRightInd w:val="0"/>
              <w:spacing w:line="276" w:lineRule="auto"/>
              <w:jc w:val="center"/>
              <w:rPr>
                <w:color w:val="000000"/>
                <w:sz w:val="20"/>
              </w:rPr>
            </w:pPr>
            <w:r>
              <w:rPr>
                <w:color w:val="000000"/>
                <w:sz w:val="20"/>
              </w:rPr>
              <w:t>2014 Spring n=63</w:t>
            </w:r>
          </w:p>
        </w:tc>
        <w:tc>
          <w:tcPr>
            <w:tcW w:w="1412" w:type="dxa"/>
            <w:gridSpan w:val="2"/>
            <w:tcBorders>
              <w:top w:val="single" w:sz="6" w:space="0" w:color="auto"/>
              <w:left w:val="nil"/>
              <w:bottom w:val="nil"/>
              <w:right w:val="nil"/>
            </w:tcBorders>
          </w:tcPr>
          <w:p w:rsidR="003478BB" w:rsidRDefault="003478BB" w:rsidP="004920EC">
            <w:pPr>
              <w:autoSpaceDE w:val="0"/>
              <w:autoSpaceDN w:val="0"/>
              <w:adjustRightInd w:val="0"/>
              <w:spacing w:line="276" w:lineRule="auto"/>
              <w:jc w:val="center"/>
              <w:rPr>
                <w:color w:val="000000"/>
                <w:sz w:val="20"/>
              </w:rPr>
            </w:pPr>
            <w:r>
              <w:rPr>
                <w:color w:val="000000"/>
                <w:sz w:val="20"/>
              </w:rPr>
              <w:t>2014 Autumn n=52</w:t>
            </w:r>
          </w:p>
        </w:tc>
        <w:tc>
          <w:tcPr>
            <w:tcW w:w="236" w:type="dxa"/>
            <w:tcBorders>
              <w:top w:val="single" w:sz="6" w:space="0" w:color="auto"/>
              <w:left w:val="nil"/>
              <w:bottom w:val="nil"/>
              <w:right w:val="nil"/>
            </w:tcBorders>
          </w:tcPr>
          <w:p w:rsidR="003478BB" w:rsidRDefault="003478BB" w:rsidP="004920EC">
            <w:pPr>
              <w:autoSpaceDE w:val="0"/>
              <w:autoSpaceDN w:val="0"/>
              <w:adjustRightInd w:val="0"/>
              <w:spacing w:line="276" w:lineRule="auto"/>
              <w:jc w:val="center"/>
              <w:rPr>
                <w:color w:val="000000"/>
                <w:sz w:val="20"/>
              </w:rPr>
            </w:pPr>
          </w:p>
        </w:tc>
        <w:bookmarkStart w:id="108" w:name="_GoBack"/>
        <w:bookmarkEnd w:id="108"/>
      </w:tr>
      <w:tr w:rsidR="003478BB" w:rsidTr="004920EC">
        <w:trPr>
          <w:gridAfter w:val="1"/>
          <w:wAfter w:w="74" w:type="dxa"/>
          <w:trHeight w:val="288"/>
          <w:jc w:val="center"/>
        </w:trPr>
        <w:tc>
          <w:tcPr>
            <w:tcW w:w="1367" w:type="dxa"/>
            <w:tcBorders>
              <w:top w:val="single" w:sz="6" w:space="0" w:color="auto"/>
              <w:left w:val="nil"/>
              <w:bottom w:val="nil"/>
              <w:right w:val="nil"/>
            </w:tcBorders>
            <w:hideMark/>
          </w:tcPr>
          <w:p w:rsidR="003478BB" w:rsidRDefault="003478BB" w:rsidP="004920EC">
            <w:pPr>
              <w:autoSpaceDE w:val="0"/>
              <w:autoSpaceDN w:val="0"/>
              <w:adjustRightInd w:val="0"/>
              <w:spacing w:line="276" w:lineRule="auto"/>
              <w:rPr>
                <w:b/>
                <w:bCs/>
                <w:color w:val="000000"/>
                <w:sz w:val="20"/>
              </w:rPr>
            </w:pPr>
            <w:r>
              <w:rPr>
                <w:b/>
                <w:bCs/>
                <w:color w:val="000000"/>
                <w:sz w:val="20"/>
              </w:rPr>
              <w:t>Zooplankton</w:t>
            </w:r>
          </w:p>
        </w:tc>
        <w:tc>
          <w:tcPr>
            <w:tcW w:w="2182" w:type="dxa"/>
            <w:gridSpan w:val="2"/>
            <w:tcBorders>
              <w:top w:val="single" w:sz="6" w:space="0" w:color="auto"/>
              <w:left w:val="nil"/>
              <w:bottom w:val="nil"/>
              <w:right w:val="nil"/>
            </w:tcBorders>
          </w:tcPr>
          <w:p w:rsidR="003478BB" w:rsidRDefault="003478BB" w:rsidP="004920EC">
            <w:pPr>
              <w:autoSpaceDE w:val="0"/>
              <w:autoSpaceDN w:val="0"/>
              <w:adjustRightInd w:val="0"/>
              <w:spacing w:line="276" w:lineRule="auto"/>
              <w:jc w:val="right"/>
              <w:rPr>
                <w:color w:val="000000"/>
                <w:sz w:val="20"/>
              </w:rPr>
            </w:pPr>
          </w:p>
        </w:tc>
        <w:tc>
          <w:tcPr>
            <w:tcW w:w="959" w:type="dxa"/>
            <w:tcBorders>
              <w:top w:val="single" w:sz="6" w:space="0" w:color="auto"/>
              <w:left w:val="nil"/>
              <w:bottom w:val="nil"/>
              <w:right w:val="nil"/>
            </w:tcBorders>
            <w:hideMark/>
          </w:tcPr>
          <w:p w:rsidR="003478BB" w:rsidRPr="00D154F9" w:rsidRDefault="003478BB" w:rsidP="004920EC">
            <w:pPr>
              <w:autoSpaceDE w:val="0"/>
              <w:autoSpaceDN w:val="0"/>
              <w:adjustRightInd w:val="0"/>
              <w:spacing w:line="276" w:lineRule="auto"/>
              <w:jc w:val="right"/>
              <w:rPr>
                <w:b/>
                <w:bCs/>
                <w:sz w:val="20"/>
              </w:rPr>
            </w:pPr>
            <w:r w:rsidRPr="00D154F9">
              <w:rPr>
                <w:b/>
                <w:bCs/>
                <w:sz w:val="20"/>
              </w:rPr>
              <w:t>20.5</w:t>
            </w:r>
          </w:p>
        </w:tc>
        <w:tc>
          <w:tcPr>
            <w:tcW w:w="1345" w:type="dxa"/>
            <w:gridSpan w:val="3"/>
            <w:tcBorders>
              <w:top w:val="single" w:sz="6" w:space="0" w:color="auto"/>
              <w:left w:val="nil"/>
              <w:bottom w:val="nil"/>
              <w:right w:val="nil"/>
            </w:tcBorders>
            <w:hideMark/>
          </w:tcPr>
          <w:p w:rsidR="003478BB" w:rsidRPr="00D154F9" w:rsidRDefault="003478BB" w:rsidP="004920EC">
            <w:pPr>
              <w:autoSpaceDE w:val="0"/>
              <w:autoSpaceDN w:val="0"/>
              <w:adjustRightInd w:val="0"/>
              <w:spacing w:line="276" w:lineRule="auto"/>
              <w:jc w:val="right"/>
              <w:rPr>
                <w:b/>
                <w:bCs/>
                <w:sz w:val="20"/>
              </w:rPr>
            </w:pPr>
            <w:r w:rsidRPr="00D154F9">
              <w:rPr>
                <w:b/>
                <w:bCs/>
                <w:sz w:val="20"/>
              </w:rPr>
              <w:t>33.3</w:t>
            </w:r>
          </w:p>
        </w:tc>
        <w:tc>
          <w:tcPr>
            <w:tcW w:w="600" w:type="dxa"/>
            <w:gridSpan w:val="3"/>
            <w:tcBorders>
              <w:top w:val="single" w:sz="6" w:space="0" w:color="auto"/>
              <w:left w:val="nil"/>
              <w:bottom w:val="nil"/>
              <w:right w:val="nil"/>
            </w:tcBorders>
          </w:tcPr>
          <w:p w:rsidR="003478BB" w:rsidRPr="007B6984" w:rsidRDefault="003478BB" w:rsidP="004920EC">
            <w:pPr>
              <w:autoSpaceDE w:val="0"/>
              <w:autoSpaceDN w:val="0"/>
              <w:adjustRightInd w:val="0"/>
              <w:spacing w:line="276" w:lineRule="auto"/>
              <w:jc w:val="right"/>
              <w:rPr>
                <w:b/>
                <w:bCs/>
                <w:color w:val="FF0000"/>
                <w:sz w:val="20"/>
              </w:rPr>
            </w:pPr>
          </w:p>
        </w:tc>
        <w:tc>
          <w:tcPr>
            <w:tcW w:w="918" w:type="dxa"/>
            <w:tcBorders>
              <w:top w:val="single" w:sz="6" w:space="0" w:color="auto"/>
              <w:left w:val="nil"/>
              <w:bottom w:val="nil"/>
              <w:right w:val="nil"/>
            </w:tcBorders>
            <w:hideMark/>
          </w:tcPr>
          <w:p w:rsidR="003478BB" w:rsidRPr="007B6984" w:rsidRDefault="003478BB" w:rsidP="004920EC">
            <w:pPr>
              <w:autoSpaceDE w:val="0"/>
              <w:autoSpaceDN w:val="0"/>
              <w:adjustRightInd w:val="0"/>
              <w:spacing w:line="276" w:lineRule="auto"/>
              <w:jc w:val="right"/>
              <w:rPr>
                <w:b/>
                <w:bCs/>
                <w:color w:val="FF0000"/>
                <w:sz w:val="20"/>
              </w:rPr>
            </w:pPr>
            <w:r>
              <w:rPr>
                <w:b/>
                <w:bCs/>
                <w:sz w:val="20"/>
              </w:rPr>
              <w:t>44.5</w:t>
            </w:r>
          </w:p>
        </w:tc>
        <w:tc>
          <w:tcPr>
            <w:tcW w:w="1489" w:type="dxa"/>
            <w:gridSpan w:val="2"/>
            <w:tcBorders>
              <w:top w:val="single" w:sz="6" w:space="0" w:color="auto"/>
              <w:left w:val="nil"/>
              <w:bottom w:val="nil"/>
              <w:right w:val="nil"/>
            </w:tcBorders>
            <w:hideMark/>
          </w:tcPr>
          <w:p w:rsidR="003478BB" w:rsidRPr="007B6984" w:rsidRDefault="003478BB" w:rsidP="004920EC">
            <w:pPr>
              <w:autoSpaceDE w:val="0"/>
              <w:autoSpaceDN w:val="0"/>
              <w:adjustRightInd w:val="0"/>
              <w:spacing w:line="276" w:lineRule="auto"/>
              <w:jc w:val="right"/>
              <w:rPr>
                <w:b/>
                <w:bCs/>
                <w:color w:val="FF0000"/>
                <w:sz w:val="20"/>
              </w:rPr>
            </w:pPr>
            <w:r>
              <w:rPr>
                <w:b/>
                <w:bCs/>
                <w:sz w:val="20"/>
              </w:rPr>
              <w:t>34.5</w:t>
            </w:r>
          </w:p>
        </w:tc>
        <w:tc>
          <w:tcPr>
            <w:tcW w:w="717" w:type="dxa"/>
            <w:gridSpan w:val="3"/>
            <w:tcBorders>
              <w:top w:val="single" w:sz="6" w:space="0" w:color="auto"/>
              <w:left w:val="nil"/>
              <w:bottom w:val="nil"/>
              <w:right w:val="nil"/>
            </w:tcBorders>
          </w:tcPr>
          <w:p w:rsidR="003478BB" w:rsidRDefault="003478BB" w:rsidP="004920EC">
            <w:pPr>
              <w:autoSpaceDE w:val="0"/>
              <w:autoSpaceDN w:val="0"/>
              <w:adjustRightInd w:val="0"/>
              <w:spacing w:line="276" w:lineRule="auto"/>
              <w:jc w:val="right"/>
              <w:rPr>
                <w:b/>
                <w:bCs/>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i/>
                <w:iCs/>
                <w:color w:val="000000"/>
                <w:sz w:val="20"/>
              </w:rPr>
              <w:t>Bosmina</w:t>
            </w:r>
            <w:r>
              <w:rPr>
                <w:color w:val="000000"/>
                <w:sz w:val="20"/>
              </w:rPr>
              <w:t xml:space="preserve"> sp.</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0.9</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2.0</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i/>
                <w:iCs/>
                <w:color w:val="000000"/>
                <w:sz w:val="20"/>
              </w:rPr>
              <w:t>Bythotrephes</w:t>
            </w:r>
            <w:r>
              <w:rPr>
                <w:color w:val="000000"/>
                <w:sz w:val="20"/>
              </w:rPr>
              <w:t xml:space="preserve"> sp.</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3.6</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20.0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5.2</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22.6</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i/>
                <w:iCs/>
                <w:color w:val="000000"/>
                <w:sz w:val="20"/>
              </w:rPr>
              <w:t>Calanoida</w:t>
            </w:r>
            <w:r>
              <w:rPr>
                <w:color w:val="000000"/>
                <w:sz w:val="20"/>
              </w:rPr>
              <w:t xml:space="preserve"> sp.</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1.8</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1.3</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3.9</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1.2</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i/>
                <w:iCs/>
                <w:color w:val="000000"/>
                <w:sz w:val="20"/>
              </w:rPr>
              <w:t>Cyclopoida</w:t>
            </w:r>
            <w:r>
              <w:rPr>
                <w:color w:val="000000"/>
                <w:sz w:val="20"/>
              </w:rPr>
              <w:t xml:space="preserve"> spp.</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0.9</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4.6</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i/>
                <w:iCs/>
                <w:color w:val="000000"/>
                <w:sz w:val="20"/>
              </w:rPr>
              <w:t>Daphnia retrocurva</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2.3</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7.2</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i/>
                <w:iCs/>
                <w:color w:val="000000"/>
                <w:sz w:val="20"/>
              </w:rPr>
            </w:pPr>
            <w:r>
              <w:rPr>
                <w:i/>
                <w:iCs/>
                <w:color w:val="000000"/>
                <w:sz w:val="20"/>
              </w:rPr>
              <w:t>Daphnia</w:t>
            </w:r>
            <w:r>
              <w:rPr>
                <w:color w:val="000000"/>
                <w:sz w:val="20"/>
              </w:rPr>
              <w:t xml:space="preserve"> spp.</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5.0</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12.0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14.4</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7.1</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i/>
                <w:iCs/>
                <w:color w:val="000000"/>
                <w:sz w:val="20"/>
              </w:rPr>
              <w:t>Diaphonosoma</w:t>
            </w:r>
            <w:r>
              <w:rPr>
                <w:color w:val="000000"/>
                <w:sz w:val="20"/>
              </w:rPr>
              <w:t xml:space="preserve"> sp.</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0.5</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1.3</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sidRPr="007B6984">
              <w:rPr>
                <w:i/>
                <w:sz w:val="20"/>
              </w:rPr>
              <w:t>Leptodora kindtii</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5.5</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5.9</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3.6</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Pr="007B6984" w:rsidRDefault="003478BB" w:rsidP="004920EC">
            <w:pPr>
              <w:rPr>
                <w:i/>
                <w:sz w:val="20"/>
              </w:rPr>
            </w:pPr>
          </w:p>
        </w:tc>
        <w:tc>
          <w:tcPr>
            <w:tcW w:w="959" w:type="dxa"/>
            <w:hideMark/>
          </w:tcPr>
          <w:p w:rsidR="003478BB" w:rsidRPr="007B6984" w:rsidRDefault="003478BB" w:rsidP="004920EC">
            <w:pPr>
              <w:autoSpaceDE w:val="0"/>
              <w:autoSpaceDN w:val="0"/>
              <w:adjustRightInd w:val="0"/>
              <w:spacing w:line="276" w:lineRule="auto"/>
              <w:jc w:val="right"/>
              <w:rPr>
                <w:sz w:val="20"/>
              </w:rPr>
            </w:pPr>
          </w:p>
        </w:tc>
        <w:tc>
          <w:tcPr>
            <w:tcW w:w="1345" w:type="dxa"/>
            <w:gridSpan w:val="3"/>
            <w:hideMark/>
          </w:tcPr>
          <w:p w:rsidR="003478BB" w:rsidRPr="007B6984" w:rsidRDefault="003478BB" w:rsidP="004920EC">
            <w:pPr>
              <w:autoSpaceDE w:val="0"/>
              <w:autoSpaceDN w:val="0"/>
              <w:adjustRightInd w:val="0"/>
              <w:spacing w:line="276" w:lineRule="auto"/>
              <w:jc w:val="right"/>
              <w:rPr>
                <w:color w:val="FF0000"/>
                <w:sz w:val="20"/>
              </w:rPr>
            </w:pPr>
          </w:p>
        </w:tc>
        <w:tc>
          <w:tcPr>
            <w:tcW w:w="600" w:type="dxa"/>
            <w:gridSpan w:val="3"/>
          </w:tcPr>
          <w:p w:rsidR="003478BB" w:rsidRPr="007B6984" w:rsidRDefault="003478BB" w:rsidP="004920EC">
            <w:pPr>
              <w:autoSpaceDE w:val="0"/>
              <w:autoSpaceDN w:val="0"/>
              <w:adjustRightInd w:val="0"/>
              <w:spacing w:line="276" w:lineRule="auto"/>
              <w:jc w:val="right"/>
              <w:rPr>
                <w:color w:val="FF0000"/>
                <w:sz w:val="20"/>
              </w:rPr>
            </w:pPr>
          </w:p>
        </w:tc>
        <w:tc>
          <w:tcPr>
            <w:tcW w:w="918" w:type="dxa"/>
            <w:hideMark/>
          </w:tcPr>
          <w:p w:rsidR="003478BB" w:rsidRPr="007B6984" w:rsidRDefault="003478BB" w:rsidP="004920EC">
            <w:pPr>
              <w:autoSpaceDE w:val="0"/>
              <w:autoSpaceDN w:val="0"/>
              <w:adjustRightInd w:val="0"/>
              <w:spacing w:line="276" w:lineRule="auto"/>
              <w:jc w:val="right"/>
              <w:rPr>
                <w:color w:val="FF0000"/>
                <w:sz w:val="20"/>
              </w:rPr>
            </w:pPr>
          </w:p>
        </w:tc>
        <w:tc>
          <w:tcPr>
            <w:tcW w:w="1489" w:type="dxa"/>
            <w:gridSpan w:val="2"/>
            <w:hideMark/>
          </w:tcPr>
          <w:p w:rsidR="003478BB" w:rsidRPr="007B6984" w:rsidRDefault="003478BB" w:rsidP="004920EC">
            <w:pPr>
              <w:autoSpaceDE w:val="0"/>
              <w:autoSpaceDN w:val="0"/>
              <w:adjustRightInd w:val="0"/>
              <w:spacing w:line="276" w:lineRule="auto"/>
              <w:jc w:val="right"/>
              <w:rPr>
                <w:color w:val="FF0000"/>
                <w:sz w:val="20"/>
              </w:rPr>
            </w:pPr>
          </w:p>
        </w:tc>
        <w:tc>
          <w:tcPr>
            <w:tcW w:w="717" w:type="dxa"/>
            <w:gridSpan w:val="3"/>
          </w:tcPr>
          <w:p w:rsidR="003478BB" w:rsidRPr="007B6984" w:rsidRDefault="003478BB" w:rsidP="004920EC">
            <w:pPr>
              <w:autoSpaceDE w:val="0"/>
              <w:autoSpaceDN w:val="0"/>
              <w:adjustRightInd w:val="0"/>
              <w:spacing w:line="276" w:lineRule="auto"/>
              <w:jc w:val="right"/>
              <w:rPr>
                <w:color w:val="FF0000"/>
                <w:sz w:val="20"/>
              </w:rPr>
            </w:pPr>
          </w:p>
        </w:tc>
      </w:tr>
      <w:tr w:rsidR="003478BB" w:rsidTr="004920EC">
        <w:trPr>
          <w:gridAfter w:val="1"/>
          <w:wAfter w:w="74" w:type="dxa"/>
          <w:cantSplit/>
          <w:trHeight w:val="288"/>
          <w:jc w:val="center"/>
        </w:trPr>
        <w:tc>
          <w:tcPr>
            <w:tcW w:w="3061" w:type="dxa"/>
            <w:gridSpan w:val="2"/>
          </w:tcPr>
          <w:p w:rsidR="003478BB" w:rsidRPr="00B51922" w:rsidRDefault="003478BB" w:rsidP="004920EC">
            <w:pPr>
              <w:autoSpaceDE w:val="0"/>
              <w:autoSpaceDN w:val="0"/>
              <w:adjustRightInd w:val="0"/>
              <w:spacing w:line="276" w:lineRule="auto"/>
              <w:ind w:right="-1833"/>
              <w:rPr>
                <w:b/>
                <w:color w:val="000000"/>
                <w:sz w:val="20"/>
              </w:rPr>
            </w:pPr>
            <w:r>
              <w:rPr>
                <w:b/>
                <w:color w:val="000000"/>
                <w:sz w:val="20"/>
              </w:rPr>
              <w:t>Benthic Macroinvertebrates</w:t>
            </w:r>
          </w:p>
        </w:tc>
        <w:tc>
          <w:tcPr>
            <w:tcW w:w="488" w:type="dxa"/>
          </w:tcPr>
          <w:p w:rsidR="003478BB" w:rsidRDefault="003478BB" w:rsidP="004920EC">
            <w:pPr>
              <w:autoSpaceDE w:val="0"/>
              <w:autoSpaceDN w:val="0"/>
              <w:adjustRightInd w:val="0"/>
              <w:spacing w:line="276" w:lineRule="auto"/>
              <w:rPr>
                <w:color w:val="000000"/>
                <w:sz w:val="20"/>
              </w:rPr>
            </w:pPr>
          </w:p>
        </w:tc>
        <w:tc>
          <w:tcPr>
            <w:tcW w:w="959" w:type="dxa"/>
          </w:tcPr>
          <w:p w:rsidR="003478BB" w:rsidRPr="00D154F9" w:rsidRDefault="003478BB" w:rsidP="004920EC">
            <w:pPr>
              <w:autoSpaceDE w:val="0"/>
              <w:autoSpaceDN w:val="0"/>
              <w:adjustRightInd w:val="0"/>
              <w:spacing w:line="276" w:lineRule="auto"/>
              <w:jc w:val="right"/>
              <w:rPr>
                <w:b/>
                <w:sz w:val="20"/>
              </w:rPr>
            </w:pPr>
            <w:r w:rsidRPr="00D154F9">
              <w:rPr>
                <w:b/>
                <w:sz w:val="20"/>
              </w:rPr>
              <w:t>75.6</w:t>
            </w:r>
          </w:p>
        </w:tc>
        <w:tc>
          <w:tcPr>
            <w:tcW w:w="626" w:type="dxa"/>
            <w:gridSpan w:val="2"/>
          </w:tcPr>
          <w:p w:rsidR="003478BB" w:rsidRPr="00D154F9" w:rsidRDefault="003478BB" w:rsidP="004920EC">
            <w:pPr>
              <w:autoSpaceDE w:val="0"/>
              <w:autoSpaceDN w:val="0"/>
              <w:adjustRightInd w:val="0"/>
              <w:spacing w:line="276" w:lineRule="auto"/>
              <w:jc w:val="right"/>
              <w:rPr>
                <w:b/>
                <w:sz w:val="20"/>
              </w:rPr>
            </w:pPr>
          </w:p>
        </w:tc>
        <w:tc>
          <w:tcPr>
            <w:tcW w:w="719" w:type="dxa"/>
          </w:tcPr>
          <w:p w:rsidR="003478BB" w:rsidRPr="00D154F9" w:rsidRDefault="003478BB" w:rsidP="004920EC">
            <w:pPr>
              <w:autoSpaceDE w:val="0"/>
              <w:autoSpaceDN w:val="0"/>
              <w:adjustRightInd w:val="0"/>
              <w:spacing w:line="276" w:lineRule="auto"/>
              <w:jc w:val="right"/>
              <w:rPr>
                <w:b/>
                <w:sz w:val="20"/>
              </w:rPr>
            </w:pPr>
            <w:r>
              <w:rPr>
                <w:b/>
                <w:sz w:val="20"/>
              </w:rPr>
              <w:t>46.8</w:t>
            </w:r>
          </w:p>
        </w:tc>
        <w:tc>
          <w:tcPr>
            <w:tcW w:w="1518" w:type="dxa"/>
            <w:gridSpan w:val="4"/>
          </w:tcPr>
          <w:p w:rsidR="003478BB" w:rsidRPr="00D154F9" w:rsidRDefault="003478BB" w:rsidP="004920EC">
            <w:pPr>
              <w:autoSpaceDE w:val="0"/>
              <w:autoSpaceDN w:val="0"/>
              <w:adjustRightInd w:val="0"/>
              <w:spacing w:line="276" w:lineRule="auto"/>
              <w:jc w:val="right"/>
              <w:rPr>
                <w:b/>
                <w:sz w:val="20"/>
              </w:rPr>
            </w:pPr>
            <w:r w:rsidRPr="00D154F9">
              <w:rPr>
                <w:b/>
                <w:sz w:val="20"/>
              </w:rPr>
              <w:t>53.6</w:t>
            </w:r>
          </w:p>
        </w:tc>
        <w:tc>
          <w:tcPr>
            <w:tcW w:w="1489" w:type="dxa"/>
            <w:gridSpan w:val="2"/>
          </w:tcPr>
          <w:p w:rsidR="003478BB" w:rsidRPr="00D154F9" w:rsidRDefault="003478BB" w:rsidP="004920EC">
            <w:pPr>
              <w:autoSpaceDE w:val="0"/>
              <w:autoSpaceDN w:val="0"/>
              <w:adjustRightInd w:val="0"/>
              <w:spacing w:line="276" w:lineRule="auto"/>
              <w:jc w:val="right"/>
              <w:rPr>
                <w:b/>
                <w:sz w:val="20"/>
              </w:rPr>
            </w:pPr>
            <w:r>
              <w:rPr>
                <w:b/>
                <w:sz w:val="20"/>
              </w:rPr>
              <w:t>35.7</w:t>
            </w:r>
          </w:p>
        </w:tc>
        <w:tc>
          <w:tcPr>
            <w:tcW w:w="717" w:type="dxa"/>
            <w:gridSpan w:val="3"/>
          </w:tcPr>
          <w:p w:rsidR="003478BB" w:rsidRDefault="003478BB" w:rsidP="004920EC">
            <w:pPr>
              <w:autoSpaceDE w:val="0"/>
              <w:autoSpaceDN w:val="0"/>
              <w:adjustRightInd w:val="0"/>
              <w:spacing w:line="276" w:lineRule="auto"/>
              <w:jc w:val="right"/>
              <w:rPr>
                <w:b/>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tcPr>
          <w:p w:rsidR="003478BB" w:rsidRDefault="003478BB" w:rsidP="004920EC">
            <w:pPr>
              <w:autoSpaceDE w:val="0"/>
              <w:autoSpaceDN w:val="0"/>
              <w:adjustRightInd w:val="0"/>
              <w:spacing w:line="276" w:lineRule="auto"/>
              <w:rPr>
                <w:color w:val="000000"/>
                <w:sz w:val="20"/>
              </w:rPr>
            </w:pPr>
            <w:r>
              <w:rPr>
                <w:color w:val="000000"/>
                <w:sz w:val="20"/>
              </w:rPr>
              <w:t>Amphipoda</w:t>
            </w:r>
          </w:p>
        </w:tc>
        <w:tc>
          <w:tcPr>
            <w:tcW w:w="959" w:type="dxa"/>
          </w:tcPr>
          <w:p w:rsidR="003478BB" w:rsidRPr="00C325B2" w:rsidRDefault="003478BB" w:rsidP="004920EC">
            <w:pPr>
              <w:autoSpaceDE w:val="0"/>
              <w:autoSpaceDN w:val="0"/>
              <w:adjustRightInd w:val="0"/>
              <w:spacing w:line="276" w:lineRule="auto"/>
              <w:jc w:val="right"/>
              <w:rPr>
                <w:sz w:val="20"/>
              </w:rPr>
            </w:pPr>
            <w:r>
              <w:rPr>
                <w:sz w:val="20"/>
              </w:rPr>
              <w:t>6.4</w:t>
            </w:r>
          </w:p>
        </w:tc>
        <w:tc>
          <w:tcPr>
            <w:tcW w:w="1345" w:type="dxa"/>
            <w:gridSpan w:val="3"/>
          </w:tcPr>
          <w:p w:rsidR="003478BB" w:rsidRPr="00C325B2" w:rsidRDefault="003478BB" w:rsidP="004920EC">
            <w:pPr>
              <w:autoSpaceDE w:val="0"/>
              <w:autoSpaceDN w:val="0"/>
              <w:adjustRightInd w:val="0"/>
              <w:spacing w:line="276" w:lineRule="auto"/>
              <w:jc w:val="right"/>
              <w:rPr>
                <w:sz w:val="20"/>
              </w:rPr>
            </w:pPr>
            <w:r>
              <w:rPr>
                <w:sz w:val="20"/>
              </w:rPr>
              <w:t>2.7</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tcPr>
          <w:p w:rsidR="003478BB" w:rsidRPr="00C325B2" w:rsidRDefault="003478BB" w:rsidP="004920EC">
            <w:pPr>
              <w:autoSpaceDE w:val="0"/>
              <w:autoSpaceDN w:val="0"/>
              <w:adjustRightInd w:val="0"/>
              <w:spacing w:line="276" w:lineRule="auto"/>
              <w:jc w:val="right"/>
              <w:rPr>
                <w:sz w:val="20"/>
              </w:rPr>
            </w:pPr>
            <w:r>
              <w:rPr>
                <w:sz w:val="20"/>
              </w:rPr>
              <w:t>6.5</w:t>
            </w:r>
          </w:p>
        </w:tc>
        <w:tc>
          <w:tcPr>
            <w:tcW w:w="1489" w:type="dxa"/>
            <w:gridSpan w:val="2"/>
          </w:tcPr>
          <w:p w:rsidR="003478BB" w:rsidRPr="00C325B2" w:rsidRDefault="003478BB" w:rsidP="004920EC">
            <w:pPr>
              <w:autoSpaceDE w:val="0"/>
              <w:autoSpaceDN w:val="0"/>
              <w:adjustRightInd w:val="0"/>
              <w:spacing w:line="276" w:lineRule="auto"/>
              <w:jc w:val="right"/>
              <w:rPr>
                <w:sz w:val="20"/>
              </w:rPr>
            </w:pPr>
            <w:r>
              <w:rPr>
                <w:sz w:val="20"/>
              </w:rPr>
              <w:t>7.1</w:t>
            </w:r>
          </w:p>
        </w:tc>
        <w:tc>
          <w:tcPr>
            <w:tcW w:w="717" w:type="dxa"/>
            <w:gridSpan w:val="3"/>
          </w:tcPr>
          <w:p w:rsidR="003478BB"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color w:val="000000"/>
                <w:sz w:val="20"/>
              </w:rPr>
              <w:t>Chironomidae</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23.2</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Pr>
                <w:sz w:val="20"/>
              </w:rPr>
              <w:t>6.7</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16.3</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Pr>
                <w:sz w:val="20"/>
              </w:rPr>
              <w:t>9.5</w:t>
            </w:r>
          </w:p>
        </w:tc>
        <w:tc>
          <w:tcPr>
            <w:tcW w:w="717" w:type="dxa"/>
            <w:gridSpan w:val="3"/>
          </w:tcPr>
          <w:p w:rsidR="003478BB"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i/>
                <w:iCs/>
                <w:color w:val="000000"/>
                <w:sz w:val="20"/>
              </w:rPr>
              <w:t>Dreissena</w:t>
            </w:r>
            <w:r>
              <w:rPr>
                <w:color w:val="000000"/>
                <w:sz w:val="20"/>
              </w:rPr>
              <w:t xml:space="preserve"> spp.</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10.9</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2.7</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1.3</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1.2</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color w:val="000000"/>
                <w:sz w:val="20"/>
              </w:rPr>
              <w:t>Gastropoda</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2.7</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10.7</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RPr="00C325B2"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sidRPr="007B6984">
              <w:rPr>
                <w:rStyle w:val="apple-style-span"/>
                <w:i/>
                <w:color w:val="000000"/>
                <w:sz w:val="20"/>
              </w:rPr>
              <w:t>Hemimysis anomala</w:t>
            </w:r>
          </w:p>
        </w:tc>
        <w:tc>
          <w:tcPr>
            <w:tcW w:w="959" w:type="dxa"/>
            <w:hideMark/>
          </w:tcPr>
          <w:p w:rsidR="003478BB" w:rsidRPr="00C325B2" w:rsidRDefault="003478BB" w:rsidP="004920EC">
            <w:pPr>
              <w:autoSpaceDE w:val="0"/>
              <w:autoSpaceDN w:val="0"/>
              <w:adjustRightInd w:val="0"/>
              <w:spacing w:line="276" w:lineRule="auto"/>
              <w:jc w:val="right"/>
              <w:rPr>
                <w:sz w:val="20"/>
              </w:rPr>
            </w:pPr>
            <w:r>
              <w:rPr>
                <w:sz w:val="20"/>
              </w:rPr>
              <w:t>0.5</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Pr>
                <w:sz w:val="20"/>
              </w:rPr>
              <w:t>0.0</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Pr>
                <w:sz w:val="20"/>
              </w:rPr>
              <w:t>0.0</w:t>
            </w:r>
          </w:p>
        </w:tc>
        <w:tc>
          <w:tcPr>
            <w:tcW w:w="717" w:type="dxa"/>
            <w:gridSpan w:val="3"/>
          </w:tcPr>
          <w:p w:rsidR="003478BB"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tcPr>
          <w:p w:rsidR="003478BB" w:rsidRDefault="003478BB" w:rsidP="004920EC">
            <w:pPr>
              <w:autoSpaceDE w:val="0"/>
              <w:autoSpaceDN w:val="0"/>
              <w:adjustRightInd w:val="0"/>
              <w:spacing w:line="276" w:lineRule="auto"/>
              <w:rPr>
                <w:i/>
                <w:iCs/>
                <w:color w:val="000000"/>
                <w:sz w:val="20"/>
              </w:rPr>
            </w:pPr>
            <w:r>
              <w:rPr>
                <w:i/>
                <w:iCs/>
                <w:color w:val="000000"/>
                <w:sz w:val="20"/>
              </w:rPr>
              <w:t>Hexagenia</w:t>
            </w:r>
            <w:r>
              <w:rPr>
                <w:color w:val="000000"/>
                <w:sz w:val="20"/>
              </w:rPr>
              <w:t xml:space="preserve"> spp.</w:t>
            </w:r>
          </w:p>
        </w:tc>
        <w:tc>
          <w:tcPr>
            <w:tcW w:w="959" w:type="dxa"/>
          </w:tcPr>
          <w:p w:rsidR="003478BB" w:rsidRPr="00C325B2" w:rsidRDefault="003478BB" w:rsidP="004920EC">
            <w:pPr>
              <w:autoSpaceDE w:val="0"/>
              <w:autoSpaceDN w:val="0"/>
              <w:adjustRightInd w:val="0"/>
              <w:spacing w:line="276" w:lineRule="auto"/>
              <w:jc w:val="right"/>
              <w:rPr>
                <w:sz w:val="20"/>
              </w:rPr>
            </w:pPr>
            <w:r w:rsidRPr="00C325B2">
              <w:rPr>
                <w:sz w:val="20"/>
              </w:rPr>
              <w:t>15.5</w:t>
            </w:r>
          </w:p>
        </w:tc>
        <w:tc>
          <w:tcPr>
            <w:tcW w:w="1345" w:type="dxa"/>
            <w:gridSpan w:val="3"/>
          </w:tcPr>
          <w:p w:rsidR="003478BB" w:rsidRPr="00C325B2" w:rsidRDefault="003478BB" w:rsidP="004920EC">
            <w:pPr>
              <w:autoSpaceDE w:val="0"/>
              <w:autoSpaceDN w:val="0"/>
              <w:adjustRightInd w:val="0"/>
              <w:spacing w:line="276" w:lineRule="auto"/>
              <w:jc w:val="right"/>
              <w:rPr>
                <w:sz w:val="20"/>
              </w:rPr>
            </w:pPr>
            <w:r w:rsidRPr="00C325B2">
              <w:rPr>
                <w:sz w:val="20"/>
              </w:rPr>
              <w:t>22.7</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tcPr>
          <w:p w:rsidR="003478BB" w:rsidRPr="00C325B2" w:rsidRDefault="003478BB" w:rsidP="004920EC">
            <w:pPr>
              <w:autoSpaceDE w:val="0"/>
              <w:autoSpaceDN w:val="0"/>
              <w:adjustRightInd w:val="0"/>
              <w:spacing w:line="276" w:lineRule="auto"/>
              <w:jc w:val="right"/>
              <w:rPr>
                <w:sz w:val="20"/>
              </w:rPr>
            </w:pPr>
            <w:r w:rsidRPr="00C325B2">
              <w:rPr>
                <w:sz w:val="20"/>
              </w:rPr>
              <w:t>24.2</w:t>
            </w:r>
          </w:p>
        </w:tc>
        <w:tc>
          <w:tcPr>
            <w:tcW w:w="1489" w:type="dxa"/>
            <w:gridSpan w:val="2"/>
          </w:tcPr>
          <w:p w:rsidR="003478BB" w:rsidRPr="00C325B2" w:rsidRDefault="003478BB" w:rsidP="004920EC">
            <w:pPr>
              <w:autoSpaceDE w:val="0"/>
              <w:autoSpaceDN w:val="0"/>
              <w:adjustRightInd w:val="0"/>
              <w:spacing w:line="276" w:lineRule="auto"/>
              <w:jc w:val="right"/>
              <w:rPr>
                <w:sz w:val="20"/>
              </w:rPr>
            </w:pPr>
            <w:r w:rsidRPr="00C325B2">
              <w:rPr>
                <w:sz w:val="20"/>
              </w:rPr>
              <w:t>10.7</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color w:val="000000"/>
                <w:sz w:val="20"/>
              </w:rPr>
              <w:t>Hirudinea</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1.3</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color w:val="000000"/>
                <w:sz w:val="20"/>
              </w:rPr>
              <w:t>Nematoda</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2.7</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1.3</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1.2</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color w:val="000000"/>
                <w:sz w:val="20"/>
              </w:rPr>
              <w:t>Oligochaeta</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0.5</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color w:val="000000"/>
                <w:sz w:val="20"/>
              </w:rPr>
              <w:t>Ostracoda</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0.5</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0.7</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color w:val="000000"/>
                <w:sz w:val="20"/>
              </w:rPr>
              <w:t>Sphaeriidae</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2.7</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4.8</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r>
              <w:rPr>
                <w:i/>
                <w:iCs/>
                <w:color w:val="000000"/>
                <w:sz w:val="20"/>
              </w:rPr>
              <w:t>Trichoptera</w:t>
            </w:r>
            <w:r>
              <w:rPr>
                <w:color w:val="000000"/>
                <w:sz w:val="20"/>
              </w:rPr>
              <w:t xml:space="preserve"> spp.</w:t>
            </w:r>
          </w:p>
        </w:tc>
        <w:tc>
          <w:tcPr>
            <w:tcW w:w="959" w:type="dxa"/>
            <w:hideMark/>
          </w:tcPr>
          <w:p w:rsidR="003478BB" w:rsidRPr="00C325B2" w:rsidRDefault="003478BB" w:rsidP="004920EC">
            <w:pPr>
              <w:autoSpaceDE w:val="0"/>
              <w:autoSpaceDN w:val="0"/>
              <w:adjustRightInd w:val="0"/>
              <w:spacing w:line="276" w:lineRule="auto"/>
              <w:jc w:val="right"/>
              <w:rPr>
                <w:sz w:val="20"/>
              </w:rPr>
            </w:pPr>
            <w:r w:rsidRPr="00C325B2">
              <w:rPr>
                <w:sz w:val="20"/>
              </w:rPr>
              <w:t>10.0</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sidRPr="00C325B2">
              <w:rPr>
                <w:sz w:val="20"/>
              </w:rPr>
              <w:t>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C325B2">
              <w:rPr>
                <w:sz w:val="20"/>
              </w:rPr>
              <w:t>3.3</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sidRPr="00C325B2">
              <w:rPr>
                <w:sz w:val="20"/>
              </w:rPr>
              <w:t>1.2</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hideMark/>
          </w:tcPr>
          <w:p w:rsidR="003478BB" w:rsidRDefault="003478BB" w:rsidP="004920EC">
            <w:pPr>
              <w:autoSpaceDE w:val="0"/>
              <w:autoSpaceDN w:val="0"/>
              <w:adjustRightInd w:val="0"/>
              <w:spacing w:line="276" w:lineRule="auto"/>
              <w:rPr>
                <w:color w:val="000000"/>
                <w:sz w:val="20"/>
              </w:rPr>
            </w:pPr>
          </w:p>
        </w:tc>
        <w:tc>
          <w:tcPr>
            <w:tcW w:w="959" w:type="dxa"/>
            <w:hideMark/>
          </w:tcPr>
          <w:p w:rsidR="003478BB" w:rsidRPr="00C325B2" w:rsidRDefault="003478BB" w:rsidP="004920EC">
            <w:pPr>
              <w:autoSpaceDE w:val="0"/>
              <w:autoSpaceDN w:val="0"/>
              <w:adjustRightInd w:val="0"/>
              <w:spacing w:line="276" w:lineRule="auto"/>
              <w:jc w:val="right"/>
              <w:rPr>
                <w:sz w:val="20"/>
              </w:rPr>
            </w:pP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rPr>
                <w:color w:val="000000"/>
                <w:sz w:val="20"/>
              </w:rPr>
            </w:pPr>
            <w:r>
              <w:rPr>
                <w:b/>
                <w:bCs/>
                <w:color w:val="000000"/>
                <w:sz w:val="20"/>
              </w:rPr>
              <w:t>Fishes</w:t>
            </w:r>
            <w:r>
              <w:rPr>
                <w:b/>
                <w:bCs/>
                <w:color w:val="000000"/>
                <w:sz w:val="20"/>
              </w:rPr>
              <w:tab/>
            </w:r>
          </w:p>
        </w:tc>
        <w:tc>
          <w:tcPr>
            <w:tcW w:w="2182" w:type="dxa"/>
            <w:gridSpan w:val="2"/>
            <w:hideMark/>
          </w:tcPr>
          <w:p w:rsidR="003478BB" w:rsidRDefault="003478BB" w:rsidP="004920EC">
            <w:pPr>
              <w:autoSpaceDE w:val="0"/>
              <w:autoSpaceDN w:val="0"/>
              <w:adjustRightInd w:val="0"/>
              <w:spacing w:line="276" w:lineRule="auto"/>
              <w:rPr>
                <w:color w:val="000000"/>
                <w:sz w:val="20"/>
              </w:rPr>
            </w:pPr>
          </w:p>
        </w:tc>
        <w:tc>
          <w:tcPr>
            <w:tcW w:w="959" w:type="dxa"/>
            <w:hideMark/>
          </w:tcPr>
          <w:p w:rsidR="003478BB" w:rsidRPr="00C325B2" w:rsidRDefault="003478BB" w:rsidP="004920EC">
            <w:pPr>
              <w:autoSpaceDE w:val="0"/>
              <w:autoSpaceDN w:val="0"/>
              <w:adjustRightInd w:val="0"/>
              <w:spacing w:line="276" w:lineRule="auto"/>
              <w:jc w:val="right"/>
              <w:rPr>
                <w:sz w:val="20"/>
              </w:rPr>
            </w:pPr>
            <w:r>
              <w:rPr>
                <w:b/>
                <w:bCs/>
                <w:sz w:val="20"/>
              </w:rPr>
              <w:t>4.2</w:t>
            </w:r>
          </w:p>
        </w:tc>
        <w:tc>
          <w:tcPr>
            <w:tcW w:w="1345" w:type="dxa"/>
            <w:gridSpan w:val="3"/>
            <w:hideMark/>
          </w:tcPr>
          <w:p w:rsidR="003478BB" w:rsidRPr="00C325B2" w:rsidRDefault="003478BB" w:rsidP="004920EC">
            <w:pPr>
              <w:autoSpaceDE w:val="0"/>
              <w:autoSpaceDN w:val="0"/>
              <w:adjustRightInd w:val="0"/>
              <w:spacing w:line="276" w:lineRule="auto"/>
              <w:jc w:val="right"/>
              <w:rPr>
                <w:sz w:val="20"/>
              </w:rPr>
            </w:pPr>
            <w:r>
              <w:rPr>
                <w:b/>
                <w:bCs/>
                <w:sz w:val="20"/>
              </w:rPr>
              <w:t>20.0</w:t>
            </w:r>
          </w:p>
        </w:tc>
        <w:tc>
          <w:tcPr>
            <w:tcW w:w="600" w:type="dxa"/>
            <w:gridSpan w:val="3"/>
          </w:tcPr>
          <w:p w:rsidR="003478BB" w:rsidRPr="00C325B2" w:rsidRDefault="003478BB" w:rsidP="004920EC">
            <w:pPr>
              <w:autoSpaceDE w:val="0"/>
              <w:autoSpaceDN w:val="0"/>
              <w:adjustRightInd w:val="0"/>
              <w:spacing w:line="276" w:lineRule="auto"/>
              <w:jc w:val="right"/>
              <w:rPr>
                <w:sz w:val="20"/>
              </w:rPr>
            </w:pPr>
          </w:p>
        </w:tc>
        <w:tc>
          <w:tcPr>
            <w:tcW w:w="918" w:type="dxa"/>
            <w:hideMark/>
          </w:tcPr>
          <w:p w:rsidR="003478BB" w:rsidRPr="00C325B2" w:rsidRDefault="003478BB" w:rsidP="004920EC">
            <w:pPr>
              <w:autoSpaceDE w:val="0"/>
              <w:autoSpaceDN w:val="0"/>
              <w:adjustRightInd w:val="0"/>
              <w:spacing w:line="276" w:lineRule="auto"/>
              <w:jc w:val="right"/>
              <w:rPr>
                <w:sz w:val="20"/>
              </w:rPr>
            </w:pPr>
            <w:r w:rsidRPr="00D154F9">
              <w:rPr>
                <w:b/>
                <w:bCs/>
                <w:sz w:val="20"/>
              </w:rPr>
              <w:t>2.0</w:t>
            </w:r>
          </w:p>
        </w:tc>
        <w:tc>
          <w:tcPr>
            <w:tcW w:w="1489" w:type="dxa"/>
            <w:gridSpan w:val="2"/>
            <w:hideMark/>
          </w:tcPr>
          <w:p w:rsidR="003478BB" w:rsidRPr="00C325B2" w:rsidRDefault="003478BB" w:rsidP="004920EC">
            <w:pPr>
              <w:autoSpaceDE w:val="0"/>
              <w:autoSpaceDN w:val="0"/>
              <w:adjustRightInd w:val="0"/>
              <w:spacing w:line="276" w:lineRule="auto"/>
              <w:jc w:val="right"/>
              <w:rPr>
                <w:sz w:val="20"/>
              </w:rPr>
            </w:pPr>
            <w:r>
              <w:rPr>
                <w:b/>
                <w:bCs/>
                <w:sz w:val="20"/>
              </w:rPr>
              <w:t>29</w:t>
            </w:r>
            <w:r w:rsidRPr="00D154F9">
              <w:rPr>
                <w:b/>
                <w:bCs/>
                <w:sz w:val="20"/>
              </w:rPr>
              <w:t>.8</w:t>
            </w:r>
          </w:p>
        </w:tc>
        <w:tc>
          <w:tcPr>
            <w:tcW w:w="717" w:type="dxa"/>
            <w:gridSpan w:val="3"/>
          </w:tcPr>
          <w:p w:rsidR="003478BB" w:rsidRDefault="003478BB" w:rsidP="004920EC">
            <w:pPr>
              <w:autoSpaceDE w:val="0"/>
              <w:autoSpaceDN w:val="0"/>
              <w:adjustRightInd w:val="0"/>
              <w:spacing w:line="276" w:lineRule="auto"/>
              <w:jc w:val="right"/>
              <w:rPr>
                <w:b/>
                <w:bCs/>
                <w:sz w:val="20"/>
              </w:rPr>
            </w:pPr>
          </w:p>
        </w:tc>
      </w:tr>
      <w:tr w:rsidR="003478BB" w:rsidTr="004920EC">
        <w:trPr>
          <w:gridAfter w:val="1"/>
          <w:wAfter w:w="74" w:type="dxa"/>
          <w:trHeight w:val="243"/>
          <w:jc w:val="center"/>
        </w:trPr>
        <w:tc>
          <w:tcPr>
            <w:tcW w:w="1367" w:type="dxa"/>
          </w:tcPr>
          <w:p w:rsidR="003478BB" w:rsidRDefault="003478BB" w:rsidP="004920EC">
            <w:pPr>
              <w:autoSpaceDE w:val="0"/>
              <w:autoSpaceDN w:val="0"/>
              <w:adjustRightInd w:val="0"/>
              <w:spacing w:line="276" w:lineRule="auto"/>
              <w:jc w:val="right"/>
              <w:rPr>
                <w:color w:val="000000"/>
                <w:sz w:val="20"/>
              </w:rPr>
            </w:pPr>
            <w:r>
              <w:rPr>
                <w:b/>
                <w:bCs/>
                <w:color w:val="000000"/>
                <w:sz w:val="20"/>
              </w:rPr>
              <w:tab/>
            </w:r>
          </w:p>
        </w:tc>
        <w:tc>
          <w:tcPr>
            <w:tcW w:w="2182" w:type="dxa"/>
            <w:gridSpan w:val="2"/>
          </w:tcPr>
          <w:p w:rsidR="003478BB" w:rsidRPr="007B6984" w:rsidRDefault="003478BB" w:rsidP="004920EC">
            <w:pPr>
              <w:rPr>
                <w:i/>
                <w:sz w:val="20"/>
              </w:rPr>
            </w:pPr>
            <w:r>
              <w:rPr>
                <w:color w:val="000000"/>
                <w:sz w:val="20"/>
              </w:rPr>
              <w:t>Emerald Shiner</w:t>
            </w:r>
          </w:p>
        </w:tc>
        <w:tc>
          <w:tcPr>
            <w:tcW w:w="959" w:type="dxa"/>
          </w:tcPr>
          <w:p w:rsidR="003478BB" w:rsidRPr="007B6984" w:rsidRDefault="003478BB" w:rsidP="004920EC">
            <w:pPr>
              <w:autoSpaceDE w:val="0"/>
              <w:autoSpaceDN w:val="0"/>
              <w:adjustRightInd w:val="0"/>
              <w:spacing w:line="276" w:lineRule="auto"/>
              <w:jc w:val="right"/>
              <w:rPr>
                <w:sz w:val="20"/>
              </w:rPr>
            </w:pPr>
            <w:r>
              <w:rPr>
                <w:sz w:val="20"/>
              </w:rPr>
              <w:t>1.4</w:t>
            </w:r>
          </w:p>
        </w:tc>
        <w:tc>
          <w:tcPr>
            <w:tcW w:w="1345" w:type="dxa"/>
            <w:gridSpan w:val="3"/>
          </w:tcPr>
          <w:p w:rsidR="003478BB" w:rsidRPr="007B6984" w:rsidRDefault="003478BB" w:rsidP="004920EC">
            <w:pPr>
              <w:autoSpaceDE w:val="0"/>
              <w:autoSpaceDN w:val="0"/>
              <w:adjustRightInd w:val="0"/>
              <w:spacing w:line="276" w:lineRule="auto"/>
              <w:jc w:val="right"/>
              <w:rPr>
                <w:sz w:val="20"/>
              </w:rPr>
            </w:pPr>
            <w:r>
              <w:rPr>
                <w:sz w:val="20"/>
              </w:rPr>
              <w:t>1.3</w:t>
            </w:r>
          </w:p>
        </w:tc>
        <w:tc>
          <w:tcPr>
            <w:tcW w:w="600" w:type="dxa"/>
            <w:gridSpan w:val="3"/>
          </w:tcPr>
          <w:p w:rsidR="003478BB" w:rsidRPr="007B6984" w:rsidRDefault="003478BB" w:rsidP="004920EC">
            <w:pPr>
              <w:autoSpaceDE w:val="0"/>
              <w:autoSpaceDN w:val="0"/>
              <w:adjustRightInd w:val="0"/>
              <w:spacing w:line="276" w:lineRule="auto"/>
              <w:jc w:val="right"/>
              <w:rPr>
                <w:color w:val="FF0000"/>
                <w:sz w:val="20"/>
              </w:rPr>
            </w:pPr>
          </w:p>
        </w:tc>
        <w:tc>
          <w:tcPr>
            <w:tcW w:w="918" w:type="dxa"/>
          </w:tcPr>
          <w:p w:rsidR="003478BB" w:rsidRPr="007B6984" w:rsidRDefault="003478BB" w:rsidP="004920EC">
            <w:pPr>
              <w:autoSpaceDE w:val="0"/>
              <w:autoSpaceDN w:val="0"/>
              <w:adjustRightInd w:val="0"/>
              <w:spacing w:line="276" w:lineRule="auto"/>
              <w:jc w:val="right"/>
              <w:rPr>
                <w:sz w:val="20"/>
              </w:rPr>
            </w:pPr>
            <w:r>
              <w:rPr>
                <w:sz w:val="20"/>
              </w:rPr>
              <w:t>0.7</w:t>
            </w:r>
          </w:p>
        </w:tc>
        <w:tc>
          <w:tcPr>
            <w:tcW w:w="1489" w:type="dxa"/>
            <w:gridSpan w:val="2"/>
          </w:tcPr>
          <w:p w:rsidR="003478BB" w:rsidRPr="00C325B2" w:rsidRDefault="003478BB" w:rsidP="004920EC">
            <w:pPr>
              <w:autoSpaceDE w:val="0"/>
              <w:autoSpaceDN w:val="0"/>
              <w:adjustRightInd w:val="0"/>
              <w:spacing w:line="276" w:lineRule="auto"/>
              <w:jc w:val="right"/>
              <w:rPr>
                <w:sz w:val="20"/>
              </w:rPr>
            </w:pPr>
            <w:r>
              <w:rPr>
                <w:sz w:val="20"/>
              </w:rPr>
              <w:t>11.9</w:t>
            </w:r>
          </w:p>
        </w:tc>
        <w:tc>
          <w:tcPr>
            <w:tcW w:w="717" w:type="dxa"/>
            <w:gridSpan w:val="3"/>
          </w:tcPr>
          <w:p w:rsidR="003478BB"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tabs>
                <w:tab w:val="left" w:pos="914"/>
              </w:tabs>
              <w:autoSpaceDE w:val="0"/>
              <w:autoSpaceDN w:val="0"/>
              <w:adjustRightInd w:val="0"/>
              <w:spacing w:line="276" w:lineRule="auto"/>
              <w:rPr>
                <w:b/>
                <w:bCs/>
                <w:color w:val="000000"/>
                <w:sz w:val="20"/>
              </w:rPr>
            </w:pPr>
          </w:p>
        </w:tc>
        <w:tc>
          <w:tcPr>
            <w:tcW w:w="2182" w:type="dxa"/>
            <w:gridSpan w:val="2"/>
          </w:tcPr>
          <w:p w:rsidR="003478BB" w:rsidRDefault="003478BB" w:rsidP="004920EC">
            <w:pPr>
              <w:autoSpaceDE w:val="0"/>
              <w:autoSpaceDN w:val="0"/>
              <w:adjustRightInd w:val="0"/>
              <w:spacing w:line="276" w:lineRule="auto"/>
              <w:rPr>
                <w:color w:val="000000"/>
                <w:sz w:val="20"/>
              </w:rPr>
            </w:pPr>
            <w:r>
              <w:rPr>
                <w:color w:val="000000"/>
                <w:sz w:val="20"/>
              </w:rPr>
              <w:t>Fish eggs</w:t>
            </w:r>
          </w:p>
        </w:tc>
        <w:tc>
          <w:tcPr>
            <w:tcW w:w="959" w:type="dxa"/>
          </w:tcPr>
          <w:p w:rsidR="003478BB" w:rsidRPr="007B6984" w:rsidRDefault="003478BB" w:rsidP="004920EC">
            <w:pPr>
              <w:autoSpaceDE w:val="0"/>
              <w:autoSpaceDN w:val="0"/>
              <w:adjustRightInd w:val="0"/>
              <w:spacing w:line="276" w:lineRule="auto"/>
              <w:jc w:val="right"/>
              <w:rPr>
                <w:b/>
                <w:bCs/>
                <w:color w:val="FF0000"/>
                <w:sz w:val="20"/>
              </w:rPr>
            </w:pPr>
            <w:r w:rsidRPr="00C325B2">
              <w:rPr>
                <w:sz w:val="20"/>
              </w:rPr>
              <w:t>0.5</w:t>
            </w:r>
          </w:p>
        </w:tc>
        <w:tc>
          <w:tcPr>
            <w:tcW w:w="1345" w:type="dxa"/>
            <w:gridSpan w:val="3"/>
          </w:tcPr>
          <w:p w:rsidR="003478BB" w:rsidRPr="007B6984" w:rsidRDefault="003478BB" w:rsidP="004920EC">
            <w:pPr>
              <w:autoSpaceDE w:val="0"/>
              <w:autoSpaceDN w:val="0"/>
              <w:adjustRightInd w:val="0"/>
              <w:spacing w:line="276" w:lineRule="auto"/>
              <w:jc w:val="right"/>
              <w:rPr>
                <w:b/>
                <w:bCs/>
                <w:color w:val="FF0000"/>
                <w:sz w:val="20"/>
              </w:rPr>
            </w:pPr>
            <w:r w:rsidRPr="00C325B2">
              <w:rPr>
                <w:sz w:val="20"/>
              </w:rPr>
              <w:t>0.0</w:t>
            </w:r>
          </w:p>
        </w:tc>
        <w:tc>
          <w:tcPr>
            <w:tcW w:w="600" w:type="dxa"/>
            <w:gridSpan w:val="3"/>
          </w:tcPr>
          <w:p w:rsidR="003478BB" w:rsidRPr="007B6984" w:rsidRDefault="003478BB" w:rsidP="004920EC">
            <w:pPr>
              <w:autoSpaceDE w:val="0"/>
              <w:autoSpaceDN w:val="0"/>
              <w:adjustRightInd w:val="0"/>
              <w:spacing w:line="276" w:lineRule="auto"/>
              <w:jc w:val="right"/>
              <w:rPr>
                <w:b/>
                <w:bCs/>
                <w:color w:val="FF0000"/>
                <w:sz w:val="20"/>
              </w:rPr>
            </w:pPr>
          </w:p>
        </w:tc>
        <w:tc>
          <w:tcPr>
            <w:tcW w:w="918" w:type="dxa"/>
          </w:tcPr>
          <w:p w:rsidR="003478BB" w:rsidRPr="00D154F9" w:rsidRDefault="003478BB" w:rsidP="004920EC">
            <w:pPr>
              <w:autoSpaceDE w:val="0"/>
              <w:autoSpaceDN w:val="0"/>
              <w:adjustRightInd w:val="0"/>
              <w:spacing w:line="276" w:lineRule="auto"/>
              <w:jc w:val="right"/>
              <w:rPr>
                <w:b/>
                <w:bCs/>
                <w:sz w:val="20"/>
              </w:rPr>
            </w:pPr>
            <w:r w:rsidRPr="00C325B2">
              <w:rPr>
                <w:sz w:val="20"/>
              </w:rPr>
              <w:t>0.0</w:t>
            </w:r>
          </w:p>
        </w:tc>
        <w:tc>
          <w:tcPr>
            <w:tcW w:w="1489" w:type="dxa"/>
            <w:gridSpan w:val="2"/>
          </w:tcPr>
          <w:p w:rsidR="003478BB" w:rsidRPr="00D154F9" w:rsidRDefault="003478BB" w:rsidP="004920EC">
            <w:pPr>
              <w:autoSpaceDE w:val="0"/>
              <w:autoSpaceDN w:val="0"/>
              <w:adjustRightInd w:val="0"/>
              <w:spacing w:line="276" w:lineRule="auto"/>
              <w:jc w:val="right"/>
              <w:rPr>
                <w:b/>
                <w:bCs/>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hideMark/>
          </w:tcPr>
          <w:p w:rsidR="003478BB" w:rsidRDefault="003478BB" w:rsidP="004920EC">
            <w:pPr>
              <w:tabs>
                <w:tab w:val="left" w:pos="914"/>
              </w:tabs>
              <w:autoSpaceDE w:val="0"/>
              <w:autoSpaceDN w:val="0"/>
              <w:adjustRightInd w:val="0"/>
              <w:spacing w:line="276" w:lineRule="auto"/>
              <w:rPr>
                <w:b/>
                <w:bCs/>
                <w:color w:val="000000"/>
                <w:sz w:val="20"/>
              </w:rPr>
            </w:pPr>
          </w:p>
        </w:tc>
        <w:tc>
          <w:tcPr>
            <w:tcW w:w="2182" w:type="dxa"/>
            <w:gridSpan w:val="2"/>
          </w:tcPr>
          <w:p w:rsidR="003478BB" w:rsidRDefault="003478BB" w:rsidP="004920EC">
            <w:pPr>
              <w:autoSpaceDE w:val="0"/>
              <w:autoSpaceDN w:val="0"/>
              <w:adjustRightInd w:val="0"/>
              <w:spacing w:line="276" w:lineRule="auto"/>
              <w:rPr>
                <w:color w:val="000000"/>
                <w:sz w:val="20"/>
              </w:rPr>
            </w:pPr>
            <w:r>
              <w:rPr>
                <w:color w:val="000000"/>
                <w:sz w:val="20"/>
              </w:rPr>
              <w:t>Round Goby</w:t>
            </w:r>
          </w:p>
        </w:tc>
        <w:tc>
          <w:tcPr>
            <w:tcW w:w="959" w:type="dxa"/>
            <w:hideMark/>
          </w:tcPr>
          <w:p w:rsidR="003478BB" w:rsidRPr="007B6984" w:rsidRDefault="003478BB" w:rsidP="004920EC">
            <w:pPr>
              <w:autoSpaceDE w:val="0"/>
              <w:autoSpaceDN w:val="0"/>
              <w:adjustRightInd w:val="0"/>
              <w:spacing w:line="276" w:lineRule="auto"/>
              <w:jc w:val="right"/>
              <w:rPr>
                <w:b/>
                <w:bCs/>
                <w:color w:val="FF0000"/>
                <w:sz w:val="20"/>
              </w:rPr>
            </w:pPr>
            <w:r w:rsidRPr="00C325B2">
              <w:rPr>
                <w:sz w:val="20"/>
              </w:rPr>
              <w:t>0.5</w:t>
            </w:r>
          </w:p>
        </w:tc>
        <w:tc>
          <w:tcPr>
            <w:tcW w:w="1345" w:type="dxa"/>
            <w:gridSpan w:val="3"/>
            <w:hideMark/>
          </w:tcPr>
          <w:p w:rsidR="003478BB" w:rsidRPr="007B6984" w:rsidRDefault="003478BB" w:rsidP="004920EC">
            <w:pPr>
              <w:autoSpaceDE w:val="0"/>
              <w:autoSpaceDN w:val="0"/>
              <w:adjustRightInd w:val="0"/>
              <w:spacing w:line="276" w:lineRule="auto"/>
              <w:jc w:val="right"/>
              <w:rPr>
                <w:b/>
                <w:bCs/>
                <w:color w:val="FF0000"/>
                <w:sz w:val="20"/>
              </w:rPr>
            </w:pPr>
            <w:r w:rsidRPr="00C325B2">
              <w:rPr>
                <w:sz w:val="20"/>
              </w:rPr>
              <w:t>0.0</w:t>
            </w:r>
          </w:p>
        </w:tc>
        <w:tc>
          <w:tcPr>
            <w:tcW w:w="600" w:type="dxa"/>
            <w:gridSpan w:val="3"/>
          </w:tcPr>
          <w:p w:rsidR="003478BB" w:rsidRPr="007B6984" w:rsidRDefault="003478BB" w:rsidP="004920EC">
            <w:pPr>
              <w:autoSpaceDE w:val="0"/>
              <w:autoSpaceDN w:val="0"/>
              <w:adjustRightInd w:val="0"/>
              <w:spacing w:line="276" w:lineRule="auto"/>
              <w:jc w:val="right"/>
              <w:rPr>
                <w:b/>
                <w:bCs/>
                <w:color w:val="FF0000"/>
                <w:sz w:val="20"/>
              </w:rPr>
            </w:pPr>
          </w:p>
        </w:tc>
        <w:tc>
          <w:tcPr>
            <w:tcW w:w="918" w:type="dxa"/>
            <w:hideMark/>
          </w:tcPr>
          <w:p w:rsidR="003478BB" w:rsidRPr="007B6984" w:rsidRDefault="003478BB" w:rsidP="004920EC">
            <w:pPr>
              <w:autoSpaceDE w:val="0"/>
              <w:autoSpaceDN w:val="0"/>
              <w:adjustRightInd w:val="0"/>
              <w:spacing w:line="276" w:lineRule="auto"/>
              <w:jc w:val="right"/>
              <w:rPr>
                <w:b/>
                <w:bCs/>
                <w:color w:val="FF0000"/>
                <w:sz w:val="20"/>
              </w:rPr>
            </w:pPr>
            <w:r w:rsidRPr="00C325B2">
              <w:rPr>
                <w:sz w:val="20"/>
              </w:rPr>
              <w:t>0.0</w:t>
            </w:r>
          </w:p>
        </w:tc>
        <w:tc>
          <w:tcPr>
            <w:tcW w:w="1489" w:type="dxa"/>
            <w:gridSpan w:val="2"/>
            <w:hideMark/>
          </w:tcPr>
          <w:p w:rsidR="003478BB" w:rsidRPr="007B6984" w:rsidRDefault="003478BB" w:rsidP="004920EC">
            <w:pPr>
              <w:autoSpaceDE w:val="0"/>
              <w:autoSpaceDN w:val="0"/>
              <w:adjustRightInd w:val="0"/>
              <w:spacing w:line="276" w:lineRule="auto"/>
              <w:jc w:val="right"/>
              <w:rPr>
                <w:b/>
                <w:bCs/>
                <w:color w:val="FF0000"/>
                <w:sz w:val="20"/>
              </w:rPr>
            </w:pPr>
            <w:r w:rsidRPr="00C325B2">
              <w:rPr>
                <w:sz w:val="20"/>
              </w:rPr>
              <w:t>0.0</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Pr>
          <w:p w:rsidR="003478BB" w:rsidRDefault="003478BB" w:rsidP="004920EC">
            <w:pPr>
              <w:autoSpaceDE w:val="0"/>
              <w:autoSpaceDN w:val="0"/>
              <w:adjustRightInd w:val="0"/>
              <w:spacing w:line="276" w:lineRule="auto"/>
              <w:jc w:val="right"/>
              <w:rPr>
                <w:color w:val="000000"/>
                <w:sz w:val="20"/>
              </w:rPr>
            </w:pPr>
          </w:p>
        </w:tc>
        <w:tc>
          <w:tcPr>
            <w:tcW w:w="2182" w:type="dxa"/>
            <w:gridSpan w:val="2"/>
          </w:tcPr>
          <w:p w:rsidR="003478BB" w:rsidRDefault="003478BB" w:rsidP="004920EC">
            <w:pPr>
              <w:autoSpaceDE w:val="0"/>
              <w:autoSpaceDN w:val="0"/>
              <w:adjustRightInd w:val="0"/>
              <w:spacing w:line="276" w:lineRule="auto"/>
              <w:rPr>
                <w:color w:val="000000"/>
                <w:sz w:val="20"/>
              </w:rPr>
            </w:pPr>
            <w:r>
              <w:rPr>
                <w:color w:val="000000"/>
                <w:sz w:val="20"/>
              </w:rPr>
              <w:t>Rainbow Smelt</w:t>
            </w:r>
          </w:p>
        </w:tc>
        <w:tc>
          <w:tcPr>
            <w:tcW w:w="959" w:type="dxa"/>
          </w:tcPr>
          <w:p w:rsidR="003478BB" w:rsidRPr="007B6984" w:rsidRDefault="003478BB" w:rsidP="004920EC">
            <w:pPr>
              <w:autoSpaceDE w:val="0"/>
              <w:autoSpaceDN w:val="0"/>
              <w:adjustRightInd w:val="0"/>
              <w:spacing w:line="276" w:lineRule="auto"/>
              <w:jc w:val="right"/>
              <w:rPr>
                <w:color w:val="FF0000"/>
                <w:sz w:val="20"/>
              </w:rPr>
            </w:pPr>
            <w:r w:rsidRPr="00C325B2">
              <w:rPr>
                <w:sz w:val="20"/>
              </w:rPr>
              <w:t>0.0</w:t>
            </w:r>
          </w:p>
        </w:tc>
        <w:tc>
          <w:tcPr>
            <w:tcW w:w="1345" w:type="dxa"/>
            <w:gridSpan w:val="3"/>
          </w:tcPr>
          <w:p w:rsidR="003478BB" w:rsidRPr="007B6984" w:rsidRDefault="003478BB" w:rsidP="004920EC">
            <w:pPr>
              <w:autoSpaceDE w:val="0"/>
              <w:autoSpaceDN w:val="0"/>
              <w:adjustRightInd w:val="0"/>
              <w:spacing w:line="276" w:lineRule="auto"/>
              <w:jc w:val="right"/>
              <w:rPr>
                <w:color w:val="FF0000"/>
                <w:sz w:val="20"/>
              </w:rPr>
            </w:pPr>
            <w:r w:rsidRPr="00C325B2">
              <w:rPr>
                <w:sz w:val="20"/>
              </w:rPr>
              <w:t>1.3</w:t>
            </w:r>
          </w:p>
        </w:tc>
        <w:tc>
          <w:tcPr>
            <w:tcW w:w="600" w:type="dxa"/>
            <w:gridSpan w:val="3"/>
          </w:tcPr>
          <w:p w:rsidR="003478BB" w:rsidRPr="007B6984" w:rsidRDefault="003478BB" w:rsidP="004920EC">
            <w:pPr>
              <w:autoSpaceDE w:val="0"/>
              <w:autoSpaceDN w:val="0"/>
              <w:adjustRightInd w:val="0"/>
              <w:spacing w:line="276" w:lineRule="auto"/>
              <w:jc w:val="right"/>
              <w:rPr>
                <w:b/>
                <w:bCs/>
                <w:color w:val="FF0000"/>
                <w:sz w:val="20"/>
              </w:rPr>
            </w:pPr>
          </w:p>
        </w:tc>
        <w:tc>
          <w:tcPr>
            <w:tcW w:w="918" w:type="dxa"/>
          </w:tcPr>
          <w:p w:rsidR="003478BB" w:rsidRPr="007B6984" w:rsidRDefault="003478BB" w:rsidP="004920EC">
            <w:pPr>
              <w:autoSpaceDE w:val="0"/>
              <w:autoSpaceDN w:val="0"/>
              <w:adjustRightInd w:val="0"/>
              <w:spacing w:line="276" w:lineRule="auto"/>
              <w:jc w:val="right"/>
              <w:rPr>
                <w:color w:val="FF0000"/>
                <w:sz w:val="20"/>
              </w:rPr>
            </w:pPr>
            <w:r w:rsidRPr="00C325B2">
              <w:rPr>
                <w:sz w:val="20"/>
              </w:rPr>
              <w:t>0.0</w:t>
            </w:r>
          </w:p>
        </w:tc>
        <w:tc>
          <w:tcPr>
            <w:tcW w:w="1489" w:type="dxa"/>
            <w:gridSpan w:val="2"/>
          </w:tcPr>
          <w:p w:rsidR="003478BB" w:rsidRPr="007B6984" w:rsidRDefault="003478BB" w:rsidP="004920EC">
            <w:pPr>
              <w:autoSpaceDE w:val="0"/>
              <w:autoSpaceDN w:val="0"/>
              <w:adjustRightInd w:val="0"/>
              <w:spacing w:line="276" w:lineRule="auto"/>
              <w:jc w:val="right"/>
              <w:rPr>
                <w:color w:val="FF0000"/>
                <w:sz w:val="20"/>
              </w:rPr>
            </w:pPr>
            <w:r w:rsidRPr="00C325B2">
              <w:rPr>
                <w:sz w:val="20"/>
              </w:rPr>
              <w:t>2.4</w:t>
            </w:r>
          </w:p>
        </w:tc>
        <w:tc>
          <w:tcPr>
            <w:tcW w:w="717" w:type="dxa"/>
            <w:gridSpan w:val="3"/>
          </w:tcPr>
          <w:p w:rsidR="003478BB" w:rsidRPr="00C325B2"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hideMark/>
          </w:tcPr>
          <w:p w:rsidR="003478BB" w:rsidRDefault="003478BB" w:rsidP="004920EC">
            <w:pPr>
              <w:autoSpaceDE w:val="0"/>
              <w:autoSpaceDN w:val="0"/>
              <w:adjustRightInd w:val="0"/>
              <w:spacing w:line="276" w:lineRule="auto"/>
              <w:rPr>
                <w:b/>
                <w:bCs/>
                <w:color w:val="000000"/>
                <w:sz w:val="20"/>
              </w:rPr>
            </w:pPr>
          </w:p>
        </w:tc>
        <w:tc>
          <w:tcPr>
            <w:tcW w:w="2182" w:type="dxa"/>
            <w:gridSpan w:val="2"/>
          </w:tcPr>
          <w:p w:rsidR="003478BB" w:rsidRDefault="003478BB" w:rsidP="004920EC">
            <w:pPr>
              <w:autoSpaceDE w:val="0"/>
              <w:autoSpaceDN w:val="0"/>
              <w:adjustRightInd w:val="0"/>
              <w:spacing w:line="276" w:lineRule="auto"/>
              <w:rPr>
                <w:color w:val="000000"/>
                <w:sz w:val="20"/>
              </w:rPr>
            </w:pPr>
            <w:r>
              <w:rPr>
                <w:color w:val="000000"/>
                <w:sz w:val="20"/>
              </w:rPr>
              <w:t>Yellow Perch</w:t>
            </w:r>
          </w:p>
        </w:tc>
        <w:tc>
          <w:tcPr>
            <w:tcW w:w="959" w:type="dxa"/>
            <w:hideMark/>
          </w:tcPr>
          <w:p w:rsidR="003478BB" w:rsidRPr="007B6984" w:rsidRDefault="003478BB" w:rsidP="004920EC">
            <w:pPr>
              <w:autoSpaceDE w:val="0"/>
              <w:autoSpaceDN w:val="0"/>
              <w:adjustRightInd w:val="0"/>
              <w:spacing w:line="276" w:lineRule="auto"/>
              <w:jc w:val="right"/>
              <w:rPr>
                <w:b/>
                <w:bCs/>
                <w:color w:val="FF0000"/>
                <w:sz w:val="20"/>
              </w:rPr>
            </w:pPr>
            <w:r>
              <w:rPr>
                <w:sz w:val="20"/>
              </w:rPr>
              <w:t>0.0</w:t>
            </w:r>
          </w:p>
        </w:tc>
        <w:tc>
          <w:tcPr>
            <w:tcW w:w="1345" w:type="dxa"/>
            <w:gridSpan w:val="3"/>
            <w:hideMark/>
          </w:tcPr>
          <w:p w:rsidR="003478BB" w:rsidRPr="007B6984" w:rsidRDefault="003478BB" w:rsidP="004920EC">
            <w:pPr>
              <w:autoSpaceDE w:val="0"/>
              <w:autoSpaceDN w:val="0"/>
              <w:adjustRightInd w:val="0"/>
              <w:spacing w:line="276" w:lineRule="auto"/>
              <w:jc w:val="right"/>
              <w:rPr>
                <w:b/>
                <w:bCs/>
                <w:color w:val="FF0000"/>
                <w:sz w:val="20"/>
              </w:rPr>
            </w:pPr>
            <w:r w:rsidRPr="00C325B2">
              <w:rPr>
                <w:sz w:val="20"/>
              </w:rPr>
              <w:t>2.7</w:t>
            </w:r>
          </w:p>
        </w:tc>
        <w:tc>
          <w:tcPr>
            <w:tcW w:w="600" w:type="dxa"/>
            <w:gridSpan w:val="3"/>
          </w:tcPr>
          <w:p w:rsidR="003478BB" w:rsidRPr="007B6984" w:rsidRDefault="003478BB" w:rsidP="004920EC">
            <w:pPr>
              <w:autoSpaceDE w:val="0"/>
              <w:autoSpaceDN w:val="0"/>
              <w:adjustRightInd w:val="0"/>
              <w:spacing w:line="276" w:lineRule="auto"/>
              <w:jc w:val="right"/>
              <w:rPr>
                <w:b/>
                <w:bCs/>
                <w:color w:val="FF0000"/>
                <w:sz w:val="20"/>
              </w:rPr>
            </w:pPr>
          </w:p>
        </w:tc>
        <w:tc>
          <w:tcPr>
            <w:tcW w:w="918" w:type="dxa"/>
            <w:hideMark/>
          </w:tcPr>
          <w:p w:rsidR="003478BB" w:rsidRPr="007B6984" w:rsidRDefault="003478BB" w:rsidP="004920EC">
            <w:pPr>
              <w:autoSpaceDE w:val="0"/>
              <w:autoSpaceDN w:val="0"/>
              <w:adjustRightInd w:val="0"/>
              <w:spacing w:line="276" w:lineRule="auto"/>
              <w:jc w:val="right"/>
              <w:rPr>
                <w:b/>
                <w:bCs/>
                <w:color w:val="FF0000"/>
                <w:sz w:val="20"/>
              </w:rPr>
            </w:pPr>
            <w:r w:rsidRPr="00C325B2">
              <w:rPr>
                <w:sz w:val="20"/>
              </w:rPr>
              <w:t>0.0</w:t>
            </w:r>
          </w:p>
        </w:tc>
        <w:tc>
          <w:tcPr>
            <w:tcW w:w="1489" w:type="dxa"/>
            <w:gridSpan w:val="2"/>
            <w:hideMark/>
          </w:tcPr>
          <w:p w:rsidR="003478BB" w:rsidRPr="007B6984" w:rsidRDefault="003478BB" w:rsidP="004920EC">
            <w:pPr>
              <w:autoSpaceDE w:val="0"/>
              <w:autoSpaceDN w:val="0"/>
              <w:adjustRightInd w:val="0"/>
              <w:spacing w:line="276" w:lineRule="auto"/>
              <w:jc w:val="right"/>
              <w:rPr>
                <w:b/>
                <w:bCs/>
                <w:color w:val="FF0000"/>
                <w:sz w:val="20"/>
              </w:rPr>
            </w:pPr>
            <w:r>
              <w:rPr>
                <w:sz w:val="20"/>
              </w:rPr>
              <w:t>0</w:t>
            </w:r>
            <w:r w:rsidRPr="00C325B2">
              <w:rPr>
                <w:sz w:val="20"/>
              </w:rPr>
              <w:t>.0</w:t>
            </w:r>
          </w:p>
        </w:tc>
        <w:tc>
          <w:tcPr>
            <w:tcW w:w="717" w:type="dxa"/>
            <w:gridSpan w:val="3"/>
          </w:tcPr>
          <w:p w:rsidR="003478BB" w:rsidRDefault="003478BB" w:rsidP="004920EC">
            <w:pPr>
              <w:autoSpaceDE w:val="0"/>
              <w:autoSpaceDN w:val="0"/>
              <w:adjustRightInd w:val="0"/>
              <w:spacing w:line="276" w:lineRule="auto"/>
              <w:jc w:val="right"/>
              <w:rPr>
                <w:sz w:val="20"/>
              </w:rPr>
            </w:pPr>
          </w:p>
        </w:tc>
      </w:tr>
      <w:tr w:rsidR="003478BB" w:rsidTr="004920EC">
        <w:trPr>
          <w:gridAfter w:val="1"/>
          <w:wAfter w:w="74" w:type="dxa"/>
          <w:trHeight w:val="288"/>
          <w:jc w:val="center"/>
        </w:trPr>
        <w:tc>
          <w:tcPr>
            <w:tcW w:w="1367" w:type="dxa"/>
            <w:tcBorders>
              <w:bottom w:val="single" w:sz="4" w:space="0" w:color="auto"/>
            </w:tcBorders>
          </w:tcPr>
          <w:p w:rsidR="003478BB" w:rsidRDefault="003478BB" w:rsidP="004920EC">
            <w:pPr>
              <w:autoSpaceDE w:val="0"/>
              <w:autoSpaceDN w:val="0"/>
              <w:adjustRightInd w:val="0"/>
              <w:spacing w:line="276" w:lineRule="auto"/>
              <w:jc w:val="right"/>
              <w:rPr>
                <w:color w:val="000000"/>
                <w:sz w:val="20"/>
              </w:rPr>
            </w:pPr>
          </w:p>
        </w:tc>
        <w:tc>
          <w:tcPr>
            <w:tcW w:w="2182" w:type="dxa"/>
            <w:gridSpan w:val="2"/>
            <w:tcBorders>
              <w:left w:val="nil"/>
              <w:bottom w:val="single" w:sz="4" w:space="0" w:color="auto"/>
              <w:right w:val="nil"/>
            </w:tcBorders>
            <w:hideMark/>
          </w:tcPr>
          <w:p w:rsidR="003478BB" w:rsidRDefault="003478BB" w:rsidP="004920EC">
            <w:pPr>
              <w:autoSpaceDE w:val="0"/>
              <w:autoSpaceDN w:val="0"/>
              <w:adjustRightInd w:val="0"/>
              <w:spacing w:line="276" w:lineRule="auto"/>
              <w:rPr>
                <w:color w:val="000000"/>
                <w:sz w:val="20"/>
              </w:rPr>
            </w:pPr>
            <w:r>
              <w:rPr>
                <w:color w:val="000000"/>
                <w:sz w:val="20"/>
              </w:rPr>
              <w:t>Unidentified fish</w:t>
            </w:r>
          </w:p>
        </w:tc>
        <w:tc>
          <w:tcPr>
            <w:tcW w:w="959" w:type="dxa"/>
            <w:tcBorders>
              <w:left w:val="nil"/>
              <w:bottom w:val="single" w:sz="4" w:space="0" w:color="auto"/>
              <w:right w:val="nil"/>
            </w:tcBorders>
            <w:hideMark/>
          </w:tcPr>
          <w:p w:rsidR="003478BB" w:rsidRPr="007B6984" w:rsidRDefault="003478BB" w:rsidP="004920EC">
            <w:pPr>
              <w:autoSpaceDE w:val="0"/>
              <w:autoSpaceDN w:val="0"/>
              <w:adjustRightInd w:val="0"/>
              <w:spacing w:line="276" w:lineRule="auto"/>
              <w:jc w:val="right"/>
              <w:rPr>
                <w:sz w:val="20"/>
              </w:rPr>
            </w:pPr>
            <w:r w:rsidRPr="00FF3778">
              <w:rPr>
                <w:sz w:val="20"/>
              </w:rPr>
              <w:t>1.8</w:t>
            </w:r>
          </w:p>
        </w:tc>
        <w:tc>
          <w:tcPr>
            <w:tcW w:w="1345" w:type="dxa"/>
            <w:gridSpan w:val="3"/>
            <w:tcBorders>
              <w:left w:val="nil"/>
              <w:bottom w:val="single" w:sz="4" w:space="0" w:color="auto"/>
              <w:right w:val="nil"/>
            </w:tcBorders>
            <w:hideMark/>
          </w:tcPr>
          <w:p w:rsidR="003478BB" w:rsidRPr="007B6984" w:rsidRDefault="003478BB" w:rsidP="004920EC">
            <w:pPr>
              <w:autoSpaceDE w:val="0"/>
              <w:autoSpaceDN w:val="0"/>
              <w:adjustRightInd w:val="0"/>
              <w:spacing w:line="276" w:lineRule="auto"/>
              <w:jc w:val="right"/>
              <w:rPr>
                <w:color w:val="FF0000"/>
                <w:sz w:val="20"/>
              </w:rPr>
            </w:pPr>
            <w:r w:rsidRPr="00877FCE">
              <w:rPr>
                <w:sz w:val="20"/>
              </w:rPr>
              <w:t>1</w:t>
            </w:r>
            <w:r>
              <w:rPr>
                <w:sz w:val="20"/>
              </w:rPr>
              <w:t>4</w:t>
            </w:r>
            <w:r w:rsidRPr="00877FCE">
              <w:rPr>
                <w:sz w:val="20"/>
              </w:rPr>
              <w:t>.7</w:t>
            </w:r>
          </w:p>
        </w:tc>
        <w:tc>
          <w:tcPr>
            <w:tcW w:w="600" w:type="dxa"/>
            <w:gridSpan w:val="3"/>
            <w:tcBorders>
              <w:left w:val="nil"/>
              <w:bottom w:val="single" w:sz="4" w:space="0" w:color="auto"/>
              <w:right w:val="nil"/>
            </w:tcBorders>
          </w:tcPr>
          <w:p w:rsidR="003478BB" w:rsidRPr="007B6984" w:rsidRDefault="003478BB" w:rsidP="004920EC">
            <w:pPr>
              <w:autoSpaceDE w:val="0"/>
              <w:autoSpaceDN w:val="0"/>
              <w:adjustRightInd w:val="0"/>
              <w:spacing w:line="276" w:lineRule="auto"/>
              <w:jc w:val="right"/>
              <w:rPr>
                <w:color w:val="FF0000"/>
                <w:sz w:val="20"/>
              </w:rPr>
            </w:pPr>
          </w:p>
        </w:tc>
        <w:tc>
          <w:tcPr>
            <w:tcW w:w="918" w:type="dxa"/>
            <w:tcBorders>
              <w:left w:val="nil"/>
              <w:bottom w:val="single" w:sz="4" w:space="0" w:color="auto"/>
              <w:right w:val="nil"/>
            </w:tcBorders>
            <w:hideMark/>
          </w:tcPr>
          <w:p w:rsidR="003478BB" w:rsidRPr="007B6984" w:rsidRDefault="003478BB" w:rsidP="004920EC">
            <w:pPr>
              <w:autoSpaceDE w:val="0"/>
              <w:autoSpaceDN w:val="0"/>
              <w:adjustRightInd w:val="0"/>
              <w:spacing w:line="276" w:lineRule="auto"/>
              <w:jc w:val="right"/>
              <w:rPr>
                <w:color w:val="FF0000"/>
                <w:sz w:val="20"/>
              </w:rPr>
            </w:pPr>
            <w:r>
              <w:rPr>
                <w:sz w:val="20"/>
              </w:rPr>
              <w:t>1.3</w:t>
            </w:r>
          </w:p>
        </w:tc>
        <w:tc>
          <w:tcPr>
            <w:tcW w:w="1489" w:type="dxa"/>
            <w:gridSpan w:val="2"/>
            <w:tcBorders>
              <w:left w:val="nil"/>
              <w:bottom w:val="single" w:sz="4" w:space="0" w:color="auto"/>
              <w:right w:val="nil"/>
            </w:tcBorders>
            <w:hideMark/>
          </w:tcPr>
          <w:p w:rsidR="003478BB" w:rsidRPr="007B6984" w:rsidRDefault="003478BB" w:rsidP="004920EC">
            <w:pPr>
              <w:autoSpaceDE w:val="0"/>
              <w:autoSpaceDN w:val="0"/>
              <w:adjustRightInd w:val="0"/>
              <w:spacing w:line="276" w:lineRule="auto"/>
              <w:jc w:val="right"/>
              <w:rPr>
                <w:color w:val="FF0000"/>
                <w:sz w:val="20"/>
              </w:rPr>
            </w:pPr>
            <w:r>
              <w:rPr>
                <w:sz w:val="20"/>
              </w:rPr>
              <w:t>15.5</w:t>
            </w:r>
          </w:p>
        </w:tc>
        <w:tc>
          <w:tcPr>
            <w:tcW w:w="717" w:type="dxa"/>
            <w:gridSpan w:val="3"/>
            <w:tcBorders>
              <w:left w:val="nil"/>
              <w:bottom w:val="single" w:sz="4" w:space="0" w:color="auto"/>
              <w:right w:val="nil"/>
            </w:tcBorders>
          </w:tcPr>
          <w:p w:rsidR="003478BB" w:rsidRDefault="003478BB" w:rsidP="004920EC">
            <w:pPr>
              <w:autoSpaceDE w:val="0"/>
              <w:autoSpaceDN w:val="0"/>
              <w:adjustRightInd w:val="0"/>
              <w:spacing w:line="276" w:lineRule="auto"/>
              <w:jc w:val="right"/>
              <w:rPr>
                <w:sz w:val="20"/>
              </w:rPr>
            </w:pPr>
          </w:p>
        </w:tc>
      </w:tr>
    </w:tbl>
    <w:p w:rsidR="003478BB" w:rsidRPr="003478BB" w:rsidRDefault="003478BB" w:rsidP="00CE79A9">
      <w:pPr>
        <w:jc w:val="center"/>
        <w:rPr>
          <w:sz w:val="20"/>
        </w:rPr>
      </w:pPr>
    </w:p>
    <w:p w:rsidR="003478BB" w:rsidRDefault="003478BB">
      <w:pPr>
        <w:jc w:val="both"/>
        <w:rPr>
          <w:szCs w:val="24"/>
        </w:rPr>
        <w:sectPr w:rsidR="003478BB" w:rsidSect="00CE79A9">
          <w:type w:val="continuous"/>
          <w:pgSz w:w="12240" w:h="15840"/>
          <w:pgMar w:top="1440" w:right="1440" w:bottom="1440" w:left="1440" w:header="720" w:footer="171" w:gutter="0"/>
          <w:pgNumType w:fmt="numberInDash"/>
          <w:cols w:space="360"/>
        </w:sectPr>
      </w:pPr>
    </w:p>
    <w:p w:rsidR="00CE79A9" w:rsidDel="007F4BFC" w:rsidRDefault="00CE79A9" w:rsidP="000E532C">
      <w:pPr>
        <w:jc w:val="both"/>
        <w:rPr>
          <w:del w:id="109" w:author="Stewart, Taylor Robert" w:date="2015-01-06T14:02:00Z"/>
          <w:szCs w:val="24"/>
        </w:rPr>
      </w:pPr>
    </w:p>
    <w:p w:rsidR="000E532C" w:rsidRPr="00A56691" w:rsidDel="00A56691" w:rsidRDefault="000E532C" w:rsidP="002450FD">
      <w:pPr>
        <w:jc w:val="both"/>
        <w:rPr>
          <w:del w:id="110" w:author="Stewart, Taylor Robert" w:date="2015-01-07T08:53:00Z"/>
          <w:szCs w:val="24"/>
        </w:rPr>
      </w:pPr>
      <w:r>
        <w:rPr>
          <w:szCs w:val="24"/>
        </w:rPr>
        <w:t xml:space="preserve">Benthic macroinvertebrates occurred in </w:t>
      </w:r>
      <w:del w:id="111" w:author="Stewart, Taylor Robert" w:date="2015-01-06T10:57:00Z">
        <w:r w:rsidDel="00850B08">
          <w:rPr>
            <w:szCs w:val="24"/>
          </w:rPr>
          <w:delText>68.8</w:delText>
        </w:r>
      </w:del>
      <w:ins w:id="112" w:author="Stewart, Taylor Robert" w:date="2015-01-06T10:57:00Z">
        <w:r w:rsidR="00850B08">
          <w:rPr>
            <w:szCs w:val="24"/>
          </w:rPr>
          <w:t>53.6</w:t>
        </w:r>
      </w:ins>
      <w:r>
        <w:rPr>
          <w:szCs w:val="24"/>
        </w:rPr>
        <w:t xml:space="preserve">% of spring stomach samples with </w:t>
      </w:r>
      <w:r>
        <w:rPr>
          <w:i/>
          <w:szCs w:val="24"/>
        </w:rPr>
        <w:t xml:space="preserve">Hexagenia </w:t>
      </w:r>
      <w:r>
        <w:rPr>
          <w:szCs w:val="24"/>
        </w:rPr>
        <w:t>spp.</w:t>
      </w:r>
      <w:r>
        <w:rPr>
          <w:i/>
          <w:szCs w:val="24"/>
        </w:rPr>
        <w:t xml:space="preserve"> </w:t>
      </w:r>
      <w:r>
        <w:rPr>
          <w:szCs w:val="24"/>
        </w:rPr>
        <w:t>being most common (</w:t>
      </w:r>
      <w:ins w:id="113" w:author="Stewart, Taylor Robert" w:date="2015-01-06T10:57:00Z">
        <w:r w:rsidR="00850B08">
          <w:rPr>
            <w:szCs w:val="24"/>
          </w:rPr>
          <w:t>24.2</w:t>
        </w:r>
      </w:ins>
      <w:del w:id="114" w:author="Stewart, Taylor Robert" w:date="2015-01-06T10:57:00Z">
        <w:r w:rsidDel="00850B08">
          <w:rPr>
            <w:szCs w:val="24"/>
          </w:rPr>
          <w:delText>40.9</w:delText>
        </w:r>
      </w:del>
      <w:r>
        <w:rPr>
          <w:szCs w:val="24"/>
        </w:rPr>
        <w:t xml:space="preserve">%).  Fish were present in </w:t>
      </w:r>
      <w:ins w:id="115" w:author="Stewart, Taylor Robert" w:date="2015-01-06T10:58:00Z">
        <w:r w:rsidR="00850B08">
          <w:rPr>
            <w:szCs w:val="24"/>
          </w:rPr>
          <w:t>2.0</w:t>
        </w:r>
      </w:ins>
      <w:del w:id="116" w:author="Stewart, Taylor Robert" w:date="2015-01-06T10:58:00Z">
        <w:r w:rsidDel="00850B08">
          <w:rPr>
            <w:szCs w:val="24"/>
          </w:rPr>
          <w:delText>26.9</w:delText>
        </w:r>
      </w:del>
      <w:r>
        <w:rPr>
          <w:szCs w:val="24"/>
        </w:rPr>
        <w:t xml:space="preserve">% of white perch stomachs with </w:t>
      </w:r>
      <w:del w:id="117" w:author="Stewart, Taylor Robert" w:date="2015-01-06T10:58:00Z">
        <w:r w:rsidDel="00850B08">
          <w:rPr>
            <w:szCs w:val="24"/>
          </w:rPr>
          <w:delText>emerald shiners</w:delText>
        </w:r>
      </w:del>
      <w:ins w:id="118" w:author="Stewart, Taylor Robert" w:date="2015-01-06T10:58:00Z">
        <w:r w:rsidR="00850B08">
          <w:rPr>
            <w:szCs w:val="24"/>
          </w:rPr>
          <w:t>unidentified fish remains</w:t>
        </w:r>
      </w:ins>
      <w:r>
        <w:rPr>
          <w:szCs w:val="24"/>
        </w:rPr>
        <w:t xml:space="preserve"> occurring most frequently during spring.  </w:t>
      </w:r>
      <w:ins w:id="119" w:author="Stewart, Taylor Robert" w:date="2015-01-07T08:49:00Z">
        <w:r w:rsidR="00A56691">
          <w:rPr>
            <w:szCs w:val="24"/>
          </w:rPr>
          <w:t xml:space="preserve">During </w:t>
        </w:r>
      </w:ins>
      <w:r w:rsidR="00A56691">
        <w:rPr>
          <w:szCs w:val="24"/>
        </w:rPr>
        <w:t>autumn</w:t>
      </w:r>
      <w:ins w:id="120" w:author="Stewart, Taylor Robert" w:date="2015-01-07T08:49:00Z">
        <w:r w:rsidR="00A56691">
          <w:rPr>
            <w:szCs w:val="24"/>
          </w:rPr>
          <w:t xml:space="preserve"> sampling, 78 age-2-and-older white perch were collected from fish ranging from 170-310 mm</w:t>
        </w:r>
      </w:ins>
      <w:ins w:id="121" w:author="Stewart, Taylor Robert" w:date="2015-01-07T08:51:00Z">
        <w:r w:rsidR="00A56691">
          <w:rPr>
            <w:szCs w:val="24"/>
          </w:rPr>
          <w:t xml:space="preserve"> in length with </w:t>
        </w:r>
      </w:ins>
      <w:del w:id="122" w:author="Stewart, Taylor Robert" w:date="2015-01-07T08:51:00Z">
        <w:r w:rsidDel="00A56691">
          <w:rPr>
            <w:szCs w:val="24"/>
          </w:rPr>
          <w:delText xml:space="preserve">Stomachs were collected from </w:delText>
        </w:r>
      </w:del>
      <w:del w:id="123" w:author="Stewart, Taylor Robert" w:date="2015-01-06T11:00:00Z">
        <w:r w:rsidDel="008B5187">
          <w:rPr>
            <w:szCs w:val="24"/>
          </w:rPr>
          <w:delText>158</w:delText>
        </w:r>
      </w:del>
      <w:del w:id="124" w:author="Stewart, Taylor Robert" w:date="2015-01-07T08:51:00Z">
        <w:r w:rsidDel="00A56691">
          <w:rPr>
            <w:szCs w:val="24"/>
          </w:rPr>
          <w:delText xml:space="preserve"> age-2-an</w:delText>
        </w:r>
      </w:del>
      <w:del w:id="125" w:author="Stewart, Taylor Robert" w:date="2015-01-07T08:52:00Z">
        <w:r w:rsidDel="00A56691">
          <w:rPr>
            <w:szCs w:val="24"/>
          </w:rPr>
          <w:delText xml:space="preserve">d-older white perch that ranged from </w:delText>
        </w:r>
      </w:del>
      <w:del w:id="126" w:author="Stewart, Taylor Robert" w:date="2015-01-07T08:48:00Z">
        <w:r w:rsidDel="00A56691">
          <w:rPr>
            <w:szCs w:val="24"/>
          </w:rPr>
          <w:delText>150-270</w:delText>
        </w:r>
      </w:del>
      <w:del w:id="127" w:author="Stewart, Taylor Robert" w:date="2015-01-07T08:52:00Z">
        <w:r w:rsidDel="00A56691">
          <w:rPr>
            <w:szCs w:val="24"/>
          </w:rPr>
          <w:delText xml:space="preserve"> mm during autumn sampling with </w:delText>
        </w:r>
      </w:del>
      <w:ins w:id="128" w:author="Stewart, Taylor Robert" w:date="2015-01-06T11:00:00Z">
        <w:r w:rsidR="008B5187">
          <w:rPr>
            <w:szCs w:val="24"/>
          </w:rPr>
          <w:t>52</w:t>
        </w:r>
      </w:ins>
      <w:del w:id="129" w:author="Stewart, Taylor Robert" w:date="2015-01-06T11:00:00Z">
        <w:r w:rsidDel="008B5187">
          <w:rPr>
            <w:szCs w:val="24"/>
          </w:rPr>
          <w:delText>104</w:delText>
        </w:r>
      </w:del>
      <w:r>
        <w:rPr>
          <w:szCs w:val="24"/>
        </w:rPr>
        <w:t xml:space="preserve"> (6</w:t>
      </w:r>
      <w:ins w:id="130" w:author="Stewart, Taylor Robert" w:date="2015-01-06T11:01:00Z">
        <w:r w:rsidR="008B5187">
          <w:rPr>
            <w:szCs w:val="24"/>
          </w:rPr>
          <w:t>6.7</w:t>
        </w:r>
      </w:ins>
      <w:del w:id="131" w:author="Stewart, Taylor Robert" w:date="2015-01-06T11:01:00Z">
        <w:r w:rsidDel="008B5187">
          <w:rPr>
            <w:szCs w:val="24"/>
          </w:rPr>
          <w:delText>5.8</w:delText>
        </w:r>
      </w:del>
      <w:r>
        <w:rPr>
          <w:szCs w:val="24"/>
        </w:rPr>
        <w:t xml:space="preserve">%) containing prey items.  </w:t>
      </w:r>
      <w:del w:id="132" w:author="Stewart, Taylor Robert" w:date="2015-01-06T11:01:00Z">
        <w:r w:rsidDel="008B5187">
          <w:rPr>
            <w:szCs w:val="24"/>
          </w:rPr>
          <w:delText xml:space="preserve">Fish </w:delText>
        </w:r>
      </w:del>
      <w:ins w:id="133" w:author="Stewart, Taylor Robert" w:date="2015-01-06T11:01:00Z">
        <w:r w:rsidR="008B5187">
          <w:rPr>
            <w:szCs w:val="24"/>
          </w:rPr>
          <w:t xml:space="preserve">Benthic macroinvertebrates </w:t>
        </w:r>
      </w:ins>
      <w:r>
        <w:rPr>
          <w:szCs w:val="24"/>
        </w:rPr>
        <w:t>were the most commonly occurring prey type in autumn (</w:t>
      </w:r>
      <w:ins w:id="134" w:author="Stewart, Taylor Robert" w:date="2015-01-06T11:01:00Z">
        <w:r w:rsidR="008B5187">
          <w:rPr>
            <w:szCs w:val="24"/>
          </w:rPr>
          <w:t>35.7%</w:t>
        </w:r>
      </w:ins>
      <w:del w:id="135" w:author="Stewart, Taylor Robert" w:date="2015-01-06T11:01:00Z">
        <w:r w:rsidDel="008B5187">
          <w:rPr>
            <w:szCs w:val="24"/>
          </w:rPr>
          <w:delText>63.5</w:delText>
        </w:r>
      </w:del>
      <w:r>
        <w:rPr>
          <w:szCs w:val="24"/>
        </w:rPr>
        <w:t xml:space="preserve">), which was mostly </w:t>
      </w:r>
      <w:r w:rsidR="00F51996">
        <w:rPr>
          <w:szCs w:val="24"/>
        </w:rPr>
        <w:t>comprised</w:t>
      </w:r>
      <w:r>
        <w:rPr>
          <w:szCs w:val="24"/>
        </w:rPr>
        <w:t xml:space="preserve"> of </w:t>
      </w:r>
      <w:ins w:id="136" w:author="Stewart, Taylor Robert" w:date="2015-01-06T11:02:00Z">
        <w:r w:rsidR="008B5187">
          <w:rPr>
            <w:szCs w:val="24"/>
          </w:rPr>
          <w:t>Chi</w:t>
        </w:r>
      </w:ins>
      <w:r w:rsidR="00A06505">
        <w:rPr>
          <w:szCs w:val="24"/>
        </w:rPr>
        <w:t>r</w:t>
      </w:r>
      <w:ins w:id="137" w:author="Stewart, Taylor Robert" w:date="2015-01-06T11:02:00Z">
        <w:r w:rsidR="008B5187">
          <w:rPr>
            <w:szCs w:val="24"/>
          </w:rPr>
          <w:t xml:space="preserve">onomidae and </w:t>
        </w:r>
        <w:r w:rsidR="008B5187">
          <w:rPr>
            <w:i/>
            <w:szCs w:val="24"/>
          </w:rPr>
          <w:t xml:space="preserve">Hexagenia </w:t>
        </w:r>
        <w:r w:rsidR="008B5187">
          <w:rPr>
            <w:szCs w:val="24"/>
          </w:rPr>
          <w:t>spp.</w:t>
        </w:r>
      </w:ins>
      <w:del w:id="138" w:author="Stewart, Taylor Robert" w:date="2015-01-06T11:02:00Z">
        <w:r w:rsidDel="008B5187">
          <w:rPr>
            <w:szCs w:val="24"/>
          </w:rPr>
          <w:delText>unidentified fish remains and emerald shiners</w:delText>
        </w:r>
      </w:del>
      <w:r>
        <w:rPr>
          <w:szCs w:val="24"/>
        </w:rPr>
        <w:t xml:space="preserve"> (Table 3.1).  </w:t>
      </w:r>
      <w:ins w:id="139" w:author="Stewart, Taylor Robert" w:date="2015-01-07T11:25:00Z">
        <w:r w:rsidR="000D1757">
          <w:rPr>
            <w:szCs w:val="24"/>
          </w:rPr>
          <w:t>A decline in occurrence for zooplankton (</w:t>
        </w:r>
      </w:ins>
      <w:ins w:id="140" w:author="Stewart, Taylor Robert" w:date="2015-01-07T11:26:00Z">
        <w:r w:rsidR="000D1757">
          <w:rPr>
            <w:szCs w:val="24"/>
          </w:rPr>
          <w:t>34.5</w:t>
        </w:r>
      </w:ins>
      <w:ins w:id="141" w:author="Stewart, Taylor Robert" w:date="2015-01-07T11:25:00Z">
        <w:r w:rsidR="000D1757">
          <w:rPr>
            <w:szCs w:val="24"/>
          </w:rPr>
          <w:t>%) and an increase for fish prey (</w:t>
        </w:r>
      </w:ins>
      <w:ins w:id="142" w:author="Stewart, Taylor Robert" w:date="2015-01-07T11:26:00Z">
        <w:r w:rsidR="000D1757">
          <w:rPr>
            <w:szCs w:val="24"/>
          </w:rPr>
          <w:t>29.8</w:t>
        </w:r>
      </w:ins>
      <w:ins w:id="143" w:author="Stewart, Taylor Robert" w:date="2015-01-07T11:25:00Z">
        <w:r w:rsidR="000D1757">
          <w:rPr>
            <w:szCs w:val="24"/>
          </w:rPr>
          <w:t>%) was observed in autumn white perch diets relative to the spring</w:t>
        </w:r>
      </w:ins>
      <w:ins w:id="144" w:author="Stewart, Taylor Robert" w:date="2015-01-07T11:26:00Z">
        <w:r w:rsidR="000D1757">
          <w:rPr>
            <w:szCs w:val="24"/>
          </w:rPr>
          <w:t xml:space="preserve">. </w:t>
        </w:r>
      </w:ins>
      <w:del w:id="145" w:author="Stewart, Taylor Robert" w:date="2015-01-06T11:03:00Z">
        <w:r w:rsidDel="008B5187">
          <w:rPr>
            <w:szCs w:val="24"/>
          </w:rPr>
          <w:delText xml:space="preserve">Both </w:delText>
        </w:r>
      </w:del>
      <w:del w:id="146" w:author="Stewart, Taylor Robert" w:date="2015-01-07T11:25:00Z">
        <w:r w:rsidDel="000D1757">
          <w:rPr>
            <w:szCs w:val="24"/>
          </w:rPr>
          <w:delText>zooplankton</w:delText>
        </w:r>
        <w:r w:rsidR="00A06505" w:rsidDel="000D1757">
          <w:rPr>
            <w:szCs w:val="24"/>
          </w:rPr>
          <w:delText>occurrence decrease</w:delText>
        </w:r>
      </w:del>
      <w:del w:id="147" w:author="Stewart, Taylor Robert" w:date="2015-01-07T08:54:00Z">
        <w:r w:rsidR="00A06505" w:rsidDel="00A56691">
          <w:rPr>
            <w:szCs w:val="24"/>
          </w:rPr>
          <w:delText>s</w:delText>
        </w:r>
      </w:del>
      <w:del w:id="148" w:author="Stewart, Taylor Robert" w:date="2015-01-07T11:25:00Z">
        <w:r w:rsidR="00A06505" w:rsidDel="000D1757">
          <w:rPr>
            <w:szCs w:val="24"/>
          </w:rPr>
          <w:delText>, fish</w:delText>
        </w:r>
        <w:r w:rsidDel="000D1757">
          <w:rPr>
            <w:szCs w:val="24"/>
          </w:rPr>
          <w:delText xml:space="preserve"> occurrence </w:delText>
        </w:r>
      </w:del>
      <w:del w:id="149" w:author="Stewart, Taylor Robert" w:date="2015-01-06T11:03:00Z">
        <w:r w:rsidDel="008B5187">
          <w:rPr>
            <w:szCs w:val="24"/>
          </w:rPr>
          <w:delText xml:space="preserve">decreased </w:delText>
        </w:r>
      </w:del>
      <w:del w:id="150" w:author="Stewart, Taylor Robert" w:date="2015-01-07T11:25:00Z">
        <w:r w:rsidDel="000D1757">
          <w:rPr>
            <w:szCs w:val="24"/>
          </w:rPr>
          <w:delText>from spring to autumn</w:delText>
        </w:r>
      </w:del>
      <w:del w:id="151" w:author="Stewart, Taylor Robert" w:date="2015-01-07T11:05:00Z">
        <w:r w:rsidDel="00135C4B">
          <w:rPr>
            <w:szCs w:val="24"/>
          </w:rPr>
          <w:delText xml:space="preserve"> (Table 3.1)</w:delText>
        </w:r>
      </w:del>
      <w:del w:id="152" w:author="Stewart, Taylor Robert" w:date="2015-01-07T11:25:00Z">
        <w:r w:rsidDel="000D1757">
          <w:rPr>
            <w:szCs w:val="24"/>
          </w:rPr>
          <w:delText>.</w:delText>
        </w:r>
        <w:r w:rsidR="00135C4B" w:rsidDel="000D1757">
          <w:rPr>
            <w:szCs w:val="24"/>
          </w:rPr>
          <w:delText xml:space="preserve"> </w:delText>
        </w:r>
      </w:del>
    </w:p>
    <w:p w:rsidR="000E532C" w:rsidRDefault="000E532C">
      <w:pPr>
        <w:jc w:val="both"/>
        <w:rPr>
          <w:szCs w:val="24"/>
        </w:rPr>
      </w:pPr>
      <w:r>
        <w:rPr>
          <w:i/>
          <w:szCs w:val="24"/>
          <w:shd w:val="clear" w:color="auto" w:fill="FFFFFF"/>
        </w:rPr>
        <w:lastRenderedPageBreak/>
        <w:t>Bythotrephes</w:t>
      </w:r>
      <w:r>
        <w:rPr>
          <w:szCs w:val="24"/>
          <w:shd w:val="clear" w:color="auto" w:fill="FFFFFF"/>
        </w:rPr>
        <w:t xml:space="preserve"> sp. was detected at low occurrence in spring (</w:t>
      </w:r>
      <w:ins w:id="153" w:author="Stewart, Taylor Robert" w:date="2015-01-07T11:27:00Z">
        <w:r w:rsidR="000D1757">
          <w:rPr>
            <w:szCs w:val="24"/>
            <w:shd w:val="clear" w:color="auto" w:fill="FFFFFF"/>
          </w:rPr>
          <w:t>5.2</w:t>
        </w:r>
      </w:ins>
      <w:del w:id="154" w:author="Stewart, Taylor Robert" w:date="2015-01-06T11:27:00Z">
        <w:r w:rsidDel="009279D9">
          <w:rPr>
            <w:szCs w:val="24"/>
            <w:shd w:val="clear" w:color="auto" w:fill="FFFFFF"/>
          </w:rPr>
          <w:delText>3.5</w:delText>
        </w:r>
      </w:del>
      <w:r>
        <w:rPr>
          <w:szCs w:val="24"/>
          <w:shd w:val="clear" w:color="auto" w:fill="FFFFFF"/>
        </w:rPr>
        <w:t>%) and increased in autumn (</w:t>
      </w:r>
      <w:ins w:id="155" w:author="Stewart, Taylor Robert" w:date="2015-01-06T11:28:00Z">
        <w:r w:rsidR="009279D9">
          <w:rPr>
            <w:szCs w:val="24"/>
            <w:shd w:val="clear" w:color="auto" w:fill="FFFFFF"/>
          </w:rPr>
          <w:t>22.6</w:t>
        </w:r>
      </w:ins>
      <w:del w:id="156" w:author="Stewart, Taylor Robert" w:date="2015-01-06T11:28:00Z">
        <w:r w:rsidDel="009279D9">
          <w:rPr>
            <w:szCs w:val="24"/>
            <w:shd w:val="clear" w:color="auto" w:fill="FFFFFF"/>
          </w:rPr>
          <w:delText>13.5</w:delText>
        </w:r>
      </w:del>
      <w:r>
        <w:rPr>
          <w:szCs w:val="24"/>
          <w:shd w:val="clear" w:color="auto" w:fill="FFFFFF"/>
        </w:rPr>
        <w:t>%)</w:t>
      </w:r>
      <w:r w:rsidR="00135C4B">
        <w:rPr>
          <w:szCs w:val="24"/>
          <w:shd w:val="clear" w:color="auto" w:fill="FFFFFF"/>
        </w:rPr>
        <w:t xml:space="preserve"> </w:t>
      </w:r>
      <w:ins w:id="157" w:author="Stewart, Taylor Robert" w:date="2015-01-07T11:06:00Z">
        <w:r w:rsidR="00135C4B">
          <w:rPr>
            <w:szCs w:val="24"/>
          </w:rPr>
          <w:t>(Table 3.1)</w:t>
        </w:r>
      </w:ins>
      <w:r>
        <w:rPr>
          <w:szCs w:val="24"/>
          <w:shd w:val="clear" w:color="auto" w:fill="FFFFFF"/>
        </w:rPr>
        <w:t>.</w:t>
      </w:r>
      <w:del w:id="158" w:author="Stewart, Taylor Robert" w:date="2015-01-07T11:05:00Z">
        <w:r w:rsidDel="00135C4B">
          <w:rPr>
            <w:szCs w:val="24"/>
            <w:shd w:val="clear" w:color="auto" w:fill="FFFFFF"/>
          </w:rPr>
          <w:delText xml:space="preserve"> </w:delText>
        </w:r>
        <w:r w:rsidDel="00135C4B">
          <w:rPr>
            <w:szCs w:val="24"/>
          </w:rPr>
          <w:delText xml:space="preserve">   </w:delText>
        </w:r>
      </w:del>
    </w:p>
    <w:p w:rsidR="0053622E" w:rsidDel="00B50028" w:rsidRDefault="0053622E" w:rsidP="0053622E">
      <w:pPr>
        <w:jc w:val="both"/>
        <w:rPr>
          <w:del w:id="159" w:author="Stewart, Taylor Robert" w:date="2015-01-06T14:05:00Z"/>
          <w:szCs w:val="24"/>
        </w:rPr>
      </w:pPr>
      <w:r>
        <w:rPr>
          <w:szCs w:val="24"/>
        </w:rPr>
        <w:tab/>
      </w:r>
    </w:p>
    <w:p w:rsidR="001C52F0" w:rsidDel="007F4BFC" w:rsidRDefault="000E532C" w:rsidP="00A56691">
      <w:pPr>
        <w:ind w:firstLine="720"/>
        <w:jc w:val="both"/>
        <w:rPr>
          <w:del w:id="160" w:author="Stewart, Taylor Robert" w:date="2015-01-06T13:58:00Z"/>
          <w:szCs w:val="24"/>
        </w:rPr>
      </w:pPr>
      <w:r>
        <w:rPr>
          <w:szCs w:val="24"/>
        </w:rPr>
        <w:t xml:space="preserve">Frequency of occurrence of zooplankton and benthic macroinvertebrates was </w:t>
      </w:r>
      <w:del w:id="161" w:author="Stewart, Taylor Robert" w:date="2015-01-06T11:31:00Z">
        <w:r w:rsidDel="009279D9">
          <w:rPr>
            <w:szCs w:val="24"/>
          </w:rPr>
          <w:delText xml:space="preserve">lower </w:delText>
        </w:r>
      </w:del>
      <w:ins w:id="162" w:author="Stewart, Taylor Robert" w:date="2015-01-06T11:31:00Z">
        <w:r w:rsidR="009279D9">
          <w:rPr>
            <w:szCs w:val="24"/>
          </w:rPr>
          <w:t xml:space="preserve">higher </w:t>
        </w:r>
      </w:ins>
      <w:r>
        <w:rPr>
          <w:szCs w:val="24"/>
        </w:rPr>
        <w:t>for both white perch and yellow perch in 201</w:t>
      </w:r>
      <w:ins w:id="163" w:author="Stewart, Taylor Robert" w:date="2015-01-06T11:31:00Z">
        <w:r w:rsidR="009279D9">
          <w:rPr>
            <w:szCs w:val="24"/>
          </w:rPr>
          <w:t>4</w:t>
        </w:r>
      </w:ins>
      <w:del w:id="164" w:author="Stewart, Taylor Robert" w:date="2015-01-06T11:31:00Z">
        <w:r w:rsidDel="009279D9">
          <w:rPr>
            <w:szCs w:val="24"/>
          </w:rPr>
          <w:delText>3</w:delText>
        </w:r>
      </w:del>
      <w:r>
        <w:rPr>
          <w:szCs w:val="24"/>
        </w:rPr>
        <w:t xml:space="preserve"> than in 201</w:t>
      </w:r>
      <w:ins w:id="165" w:author="Stewart, Taylor Robert" w:date="2015-01-06T11:32:00Z">
        <w:r w:rsidR="009279D9">
          <w:rPr>
            <w:szCs w:val="24"/>
          </w:rPr>
          <w:t>3</w:t>
        </w:r>
      </w:ins>
      <w:del w:id="166" w:author="Stewart, Taylor Robert" w:date="2015-01-06T11:32:00Z">
        <w:r w:rsidDel="009279D9">
          <w:rPr>
            <w:szCs w:val="24"/>
          </w:rPr>
          <w:delText>2</w:delText>
        </w:r>
      </w:del>
      <w:r>
        <w:rPr>
          <w:szCs w:val="24"/>
        </w:rPr>
        <w:t xml:space="preserve"> during both seasons (Figure 3.3).  Zooplankton occurrence has shown a declining trend over the past few years across both species in both seasons.  Occurrence of zooplankton was up </w:t>
      </w:r>
      <w:del w:id="167" w:author="Stewart, Taylor Robert" w:date="2015-01-06T11:35:00Z">
        <w:r w:rsidDel="009279D9">
          <w:rPr>
            <w:szCs w:val="24"/>
          </w:rPr>
          <w:delText xml:space="preserve">slightly </w:delText>
        </w:r>
      </w:del>
      <w:r>
        <w:rPr>
          <w:szCs w:val="24"/>
        </w:rPr>
        <w:t>in spring</w:t>
      </w:r>
      <w:ins w:id="168" w:author="Stewart, Taylor Robert" w:date="2015-01-06T11:35:00Z">
        <w:r w:rsidR="009279D9">
          <w:rPr>
            <w:szCs w:val="24"/>
          </w:rPr>
          <w:t xml:space="preserve"> and autumn</w:t>
        </w:r>
      </w:ins>
      <w:r>
        <w:rPr>
          <w:szCs w:val="24"/>
        </w:rPr>
        <w:t xml:space="preserve"> 201</w:t>
      </w:r>
      <w:ins w:id="169" w:author="Stewart, Taylor Robert" w:date="2015-01-06T11:35:00Z">
        <w:r w:rsidR="009279D9">
          <w:rPr>
            <w:szCs w:val="24"/>
          </w:rPr>
          <w:t>4</w:t>
        </w:r>
      </w:ins>
      <w:del w:id="170" w:author="Stewart, Taylor Robert" w:date="2015-01-06T11:35:00Z">
        <w:r w:rsidDel="009279D9">
          <w:rPr>
            <w:szCs w:val="24"/>
          </w:rPr>
          <w:delText>3</w:delText>
        </w:r>
      </w:del>
      <w:r>
        <w:rPr>
          <w:szCs w:val="24"/>
        </w:rPr>
        <w:t xml:space="preserve"> compared to 201</w:t>
      </w:r>
      <w:ins w:id="171" w:author="Stewart, Taylor Robert" w:date="2015-01-06T11:35:00Z">
        <w:r w:rsidR="009279D9">
          <w:rPr>
            <w:szCs w:val="24"/>
          </w:rPr>
          <w:t>3</w:t>
        </w:r>
      </w:ins>
      <w:del w:id="172" w:author="Stewart, Taylor Robert" w:date="2015-01-06T11:35:00Z">
        <w:r w:rsidDel="009279D9">
          <w:rPr>
            <w:szCs w:val="24"/>
          </w:rPr>
          <w:delText>2</w:delText>
        </w:r>
      </w:del>
      <w:del w:id="173" w:author="Stewart, Taylor Robert" w:date="2015-01-06T11:37:00Z">
        <w:r w:rsidDel="001C52F0">
          <w:rPr>
            <w:szCs w:val="24"/>
          </w:rPr>
          <w:delText xml:space="preserve">, but was still only found in </w:delText>
        </w:r>
      </w:del>
      <w:del w:id="174" w:author="Stewart, Taylor Robert" w:date="2015-01-06T11:36:00Z">
        <w:r w:rsidDel="001C52F0">
          <w:rPr>
            <w:szCs w:val="24"/>
          </w:rPr>
          <w:delText>6.5</w:delText>
        </w:r>
      </w:del>
      <w:del w:id="175" w:author="Stewart, Taylor Robert" w:date="2015-01-06T11:37:00Z">
        <w:r w:rsidDel="001C52F0">
          <w:rPr>
            <w:szCs w:val="24"/>
          </w:rPr>
          <w:delText>% of diets</w:delText>
        </w:r>
      </w:del>
      <w:r>
        <w:rPr>
          <w:szCs w:val="24"/>
        </w:rPr>
        <w:t>.  Occurrence of fish in yellow perch spring diets remained low (7.8%) and increased in the autumn (</w:t>
      </w:r>
      <w:ins w:id="176" w:author="Stewart, Taylor Robert" w:date="2015-01-06T11:38:00Z">
        <w:r w:rsidR="001C52F0">
          <w:rPr>
            <w:szCs w:val="24"/>
          </w:rPr>
          <w:t>33.3</w:t>
        </w:r>
      </w:ins>
      <w:del w:id="177" w:author="Stewart, Taylor Robert" w:date="2015-01-06T11:38:00Z">
        <w:r w:rsidDel="001C52F0">
          <w:rPr>
            <w:szCs w:val="24"/>
          </w:rPr>
          <w:delText>39.5</w:delText>
        </w:r>
      </w:del>
      <w:r>
        <w:rPr>
          <w:szCs w:val="24"/>
        </w:rPr>
        <w:t xml:space="preserve">% of diets).  Historically, zooplankton was found in at least half of white perch sampled in spring (maximum 100% in 2005), but they were only found in </w:t>
      </w:r>
      <w:ins w:id="178" w:author="Stewart, Taylor Robert" w:date="2015-01-06T11:38:00Z">
        <w:r w:rsidR="001C52F0">
          <w:rPr>
            <w:szCs w:val="24"/>
          </w:rPr>
          <w:t>37</w:t>
        </w:r>
      </w:ins>
      <w:del w:id="179" w:author="Stewart, Taylor Robert" w:date="2015-01-06T11:38:00Z">
        <w:r w:rsidDel="001C52F0">
          <w:rPr>
            <w:szCs w:val="24"/>
          </w:rPr>
          <w:delText>14</w:delText>
        </w:r>
      </w:del>
      <w:r>
        <w:rPr>
          <w:szCs w:val="24"/>
        </w:rPr>
        <w:t>% of spring diets in 201</w:t>
      </w:r>
      <w:ins w:id="180" w:author="Stewart, Taylor Robert" w:date="2015-01-06T11:39:00Z">
        <w:r w:rsidR="001C52F0">
          <w:rPr>
            <w:szCs w:val="24"/>
          </w:rPr>
          <w:t>4</w:t>
        </w:r>
      </w:ins>
      <w:del w:id="181" w:author="Stewart, Taylor Robert" w:date="2015-01-06T11:39:00Z">
        <w:r w:rsidDel="001C52F0">
          <w:rPr>
            <w:szCs w:val="24"/>
          </w:rPr>
          <w:delText>3</w:delText>
        </w:r>
      </w:del>
      <w:r>
        <w:rPr>
          <w:szCs w:val="24"/>
        </w:rPr>
        <w:t xml:space="preserve">.  Benthic macroinvertebrates were found about </w:t>
      </w:r>
      <w:ins w:id="182" w:author="Stewart, Taylor Robert" w:date="2015-01-06T11:41:00Z">
        <w:r w:rsidR="001C52F0">
          <w:rPr>
            <w:szCs w:val="24"/>
          </w:rPr>
          <w:t>twice</w:t>
        </w:r>
      </w:ins>
      <w:del w:id="183" w:author="Stewart, Taylor Robert" w:date="2015-01-06T11:41:00Z">
        <w:r w:rsidDel="001C52F0">
          <w:rPr>
            <w:szCs w:val="24"/>
          </w:rPr>
          <w:delText>half</w:delText>
        </w:r>
      </w:del>
      <w:r>
        <w:rPr>
          <w:szCs w:val="24"/>
        </w:rPr>
        <w:t xml:space="preserve"> as often as in 201</w:t>
      </w:r>
      <w:r w:rsidR="0053622E">
        <w:rPr>
          <w:szCs w:val="24"/>
        </w:rPr>
        <w:t>3</w:t>
      </w:r>
      <w:del w:id="184" w:author="Stewart, Taylor Robert" w:date="2015-01-06T11:41:00Z">
        <w:r w:rsidDel="001C52F0">
          <w:rPr>
            <w:szCs w:val="24"/>
          </w:rPr>
          <w:delText>2</w:delText>
        </w:r>
      </w:del>
      <w:r w:rsidR="0053622E">
        <w:rPr>
          <w:szCs w:val="24"/>
        </w:rPr>
        <w:t xml:space="preserve"> across both seasons and species (Figure 3.3</w:t>
      </w:r>
      <w:r>
        <w:rPr>
          <w:szCs w:val="24"/>
        </w:rPr>
        <w:t xml:space="preserve">).  </w:t>
      </w:r>
      <w:r w:rsidR="003F1D50">
        <w:rPr>
          <w:szCs w:val="24"/>
        </w:rPr>
        <w:t>Occurrence of fish prey in diets has not shown u</w:t>
      </w:r>
      <w:r w:rsidR="00B25230">
        <w:rPr>
          <w:szCs w:val="24"/>
        </w:rPr>
        <w:t>nfamiliar</w:t>
      </w:r>
      <w:r w:rsidR="003F1D50">
        <w:rPr>
          <w:szCs w:val="24"/>
        </w:rPr>
        <w:t xml:space="preserve"> change over recent years </w:t>
      </w:r>
      <w:del w:id="185" w:author="Stewart, Taylor Robert" w:date="2015-01-06T12:32:00Z">
        <w:r w:rsidR="001C52F0" w:rsidDel="00A743CE">
          <w:rPr>
            <w:szCs w:val="24"/>
          </w:rPr>
          <w:delText xml:space="preserve">increased </w:delText>
        </w:r>
      </w:del>
      <w:r w:rsidR="003478BB">
        <w:rPr>
          <w:szCs w:val="24"/>
        </w:rPr>
        <w:t>(Figure 3.</w:t>
      </w:r>
      <w:ins w:id="186" w:author="Stewart, Taylor Robert" w:date="2015-01-07T09:28:00Z">
        <w:r w:rsidR="003478BB">
          <w:rPr>
            <w:szCs w:val="24"/>
          </w:rPr>
          <w:t>3</w:t>
        </w:r>
      </w:ins>
      <w:del w:id="187" w:author="Stewart, Taylor Robert" w:date="2015-01-07T09:28:00Z">
        <w:r w:rsidR="003478BB" w:rsidDel="003478BB">
          <w:rPr>
            <w:szCs w:val="24"/>
          </w:rPr>
          <w:delText>2</w:delText>
        </w:r>
      </w:del>
      <w:r>
        <w:rPr>
          <w:szCs w:val="24"/>
        </w:rPr>
        <w:t xml:space="preserve">). </w:t>
      </w:r>
    </w:p>
    <w:p w:rsidR="003478BB" w:rsidRDefault="003478BB">
      <w:pPr>
        <w:jc w:val="both"/>
        <w:rPr>
          <w:szCs w:val="24"/>
        </w:rPr>
        <w:sectPr w:rsidR="003478BB" w:rsidSect="003478BB">
          <w:type w:val="continuous"/>
          <w:pgSz w:w="12240" w:h="15840"/>
          <w:pgMar w:top="1440" w:right="1440" w:bottom="1440" w:left="1440" w:header="720" w:footer="171" w:gutter="0"/>
          <w:pgNumType w:fmt="numberInDash"/>
          <w:cols w:num="2" w:space="360"/>
        </w:sectPr>
      </w:pPr>
    </w:p>
    <w:p w:rsidR="007F4BFC" w:rsidRDefault="007F4BFC" w:rsidP="003478BB">
      <w:pPr>
        <w:jc w:val="both"/>
        <w:rPr>
          <w:szCs w:val="24"/>
        </w:rPr>
      </w:pPr>
    </w:p>
    <w:p w:rsidR="003478BB" w:rsidRDefault="002A7E74" w:rsidP="003478BB">
      <w:pPr>
        <w:jc w:val="both"/>
        <w:rPr>
          <w:szCs w:val="24"/>
        </w:rPr>
      </w:pPr>
      <w:r>
        <w:rPr>
          <w:noProof/>
          <w:szCs w:val="24"/>
        </w:rPr>
        <w:lastRenderedPageBreak/>
        <mc:AlternateContent>
          <mc:Choice Requires="wps">
            <w:drawing>
              <wp:anchor distT="0" distB="0" distL="114300" distR="114300" simplePos="0" relativeHeight="251667456" behindDoc="0" locked="0" layoutInCell="1" allowOverlap="1" wp14:anchorId="3AF1509E" wp14:editId="56AE9FEE">
                <wp:simplePos x="0" y="0"/>
                <wp:positionH relativeFrom="column">
                  <wp:posOffset>0</wp:posOffset>
                </wp:positionH>
                <wp:positionV relativeFrom="paragraph">
                  <wp:posOffset>4676775</wp:posOffset>
                </wp:positionV>
                <wp:extent cx="5943600" cy="6762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360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E74" w:rsidRDefault="002A7E74" w:rsidP="002A7E74">
                            <w:pPr>
                              <w:rPr>
                                <w:sz w:val="20"/>
                              </w:rPr>
                            </w:pPr>
                            <w:r w:rsidRPr="009440BB">
                              <w:rPr>
                                <w:b/>
                                <w:sz w:val="20"/>
                              </w:rPr>
                              <w:t>Figure  3.3.</w:t>
                            </w:r>
                            <w:r w:rsidRPr="009440BB">
                              <w:rPr>
                                <w:sz w:val="20"/>
                              </w:rPr>
                              <w:t xml:space="preserve">  Historical percent occurrence in yellow (solid line and filled circles) and white perch diets (dashed line and unfilled circles) of zooplankton (top row), benthic macroinvertebrates (middle row) and fish (bottom row) during spring (left column) and autumn (right column).  Included 2013 sites were restricted to those near historical trawl sites in Michigan and Ontario.</w:t>
                            </w:r>
                          </w:p>
                          <w:p w:rsidR="002A7E74" w:rsidRDefault="002A7E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1" type="#_x0000_t202" style="position:absolute;left:0;text-align:left;margin-left:0;margin-top:368.25pt;width:468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qvgAIAAGs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" filled="f" stroked="f" strokeweight=".5pt">
                <v:textbox>
                  <w:txbxContent>
                    <w:p w:rsidR="002A7E74" w:rsidRDefault="002A7E74" w:rsidP="002A7E74">
                      <w:pPr>
                        <w:rPr>
                          <w:sz w:val="20"/>
                        </w:rPr>
                      </w:pPr>
                      <w:r w:rsidRPr="009440BB">
                        <w:rPr>
                          <w:b/>
                          <w:sz w:val="20"/>
                        </w:rPr>
                        <w:t>Figure  3.3.</w:t>
                      </w:r>
                      <w:r w:rsidRPr="009440BB">
                        <w:rPr>
                          <w:sz w:val="20"/>
                        </w:rPr>
                        <w:t xml:space="preserve">  Historical percent occurrence in yellow (solid line and filled circles) and white perch diets (dashed line and unfilled circles) of zooplankton (top row), benthic macroinvertebrates (middle row) and fish (bottom row) during spring (left column) and autumn (right column).  Included 2013 sites were restricted to those near historical trawl sites in Michigan and Ontario.</w:t>
                      </w:r>
                    </w:p>
                    <w:p w:rsidR="002A7E74" w:rsidRDefault="002A7E74"/>
                  </w:txbxContent>
                </v:textbox>
              </v:shape>
            </w:pict>
          </mc:Fallback>
        </mc:AlternateContent>
      </w:r>
      <w:r>
        <w:rPr>
          <w:noProof/>
          <w:szCs w:val="24"/>
        </w:rPr>
        <mc:AlternateContent>
          <mc:Choice Requires="wps">
            <w:drawing>
              <wp:anchor distT="0" distB="0" distL="114300" distR="114300" simplePos="0" relativeHeight="251666432" behindDoc="0" locked="0" layoutInCell="1" allowOverlap="1" wp14:anchorId="043A41D6" wp14:editId="49FC5016">
                <wp:simplePos x="0" y="0"/>
                <wp:positionH relativeFrom="column">
                  <wp:posOffset>0</wp:posOffset>
                </wp:positionH>
                <wp:positionV relativeFrom="paragraph">
                  <wp:posOffset>0</wp:posOffset>
                </wp:positionV>
                <wp:extent cx="5772150" cy="51244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772150" cy="512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E74" w:rsidRDefault="002A7E74" w:rsidP="002A7E74">
                            <w:pPr>
                              <w:jc w:val="center"/>
                            </w:pPr>
                            <w:r>
                              <w:rPr>
                                <w:noProof/>
                              </w:rPr>
                              <w:drawing>
                                <wp:inline distT="0" distB="0" distL="0" distR="0" wp14:anchorId="0FCE2E56" wp14:editId="73D44FCA">
                                  <wp:extent cx="5762625" cy="4695825"/>
                                  <wp:effectExtent l="0" t="0" r="9525" b="0"/>
                                  <wp:docPr id="33" name="Picture 33" descr="F:\Western Basin Forage\2014\Predator Diets\Figures\wb_historical_percent_occurrenc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Western Basin Forage\2014\Predator Diets\Figures\wb_historical_percent_occurrence_cropped.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497" cy="47152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left:0;text-align:left;margin-left:0;margin-top:0;width:454.5pt;height:4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" filled="f" stroked="f" strokeweight=".5pt">
                <v:textbox>
                  <w:txbxContent>
                    <w:p w:rsidR="002A7E74" w:rsidRDefault="002A7E74" w:rsidP="002A7E74">
                      <w:pPr>
                        <w:jc w:val="center"/>
                      </w:pPr>
                      <w:r>
                        <w:rPr>
                          <w:noProof/>
                        </w:rPr>
                        <w:drawing>
                          <wp:inline distT="0" distB="0" distL="0" distR="0" wp14:anchorId="46210115" wp14:editId="7B336D79">
                            <wp:extent cx="5762625" cy="4695825"/>
                            <wp:effectExtent l="0" t="0" r="9525" b="0"/>
                            <wp:docPr id="33" name="Picture 33" descr="F:\Western Basin Forage\2014\Predator Diets\Figures\wb_historical_percent_occurrenc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Western Basin Forage\2014\Predator Diets\Figures\wb_historical_percent_occurrence_cropped.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6497" cy="4715277"/>
                                    </a:xfrm>
                                    <a:prstGeom prst="rect">
                                      <a:avLst/>
                                    </a:prstGeom>
                                    <a:noFill/>
                                    <a:ln>
                                      <a:noFill/>
                                    </a:ln>
                                  </pic:spPr>
                                </pic:pic>
                              </a:graphicData>
                            </a:graphic>
                          </wp:inline>
                        </w:drawing>
                      </w:r>
                    </w:p>
                  </w:txbxContent>
                </v:textbox>
              </v:shape>
            </w:pict>
          </mc:Fallback>
        </mc:AlternateContent>
      </w:r>
      <w:r w:rsidR="003478BB">
        <w:rPr>
          <w:noProof/>
          <w:szCs w:val="24"/>
        </w:rPr>
        <mc:AlternateContent>
          <mc:Choice Requires="wps">
            <w:drawing>
              <wp:inline distT="0" distB="0" distL="0" distR="0" wp14:anchorId="6F992F4F" wp14:editId="62B8E94D">
                <wp:extent cx="5943600" cy="5394960"/>
                <wp:effectExtent l="0" t="0" r="19050" b="15240"/>
                <wp:docPr id="23" name="Rectangle 23"/>
                <wp:cNvGraphicFramePr/>
                <a:graphic xmlns:a="http://schemas.openxmlformats.org/drawingml/2006/main">
                  <a:graphicData uri="http://schemas.microsoft.com/office/word/2010/wordprocessingShape">
                    <wps:wsp>
                      <wps:cNvSpPr/>
                      <wps:spPr>
                        <a:xfrm>
                          <a:off x="0" y="0"/>
                          <a:ext cx="5943600" cy="53949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23" o:spid="_x0000_s1026" style="width:468pt;height:4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" filled="f" strokecolor="black [3213]" strokeweight="1pt">
                <w10:anchorlock/>
              </v:rect>
            </w:pict>
          </mc:Fallback>
        </mc:AlternateContent>
      </w:r>
    </w:p>
    <w:p w:rsidR="0053622E" w:rsidRPr="0053622E" w:rsidRDefault="0053622E" w:rsidP="000E532C">
      <w:pPr>
        <w:jc w:val="both"/>
        <w:rPr>
          <w:szCs w:val="24"/>
        </w:rPr>
        <w:sectPr w:rsidR="0053622E" w:rsidRPr="0053622E" w:rsidSect="00CE79A9">
          <w:type w:val="continuous"/>
          <w:pgSz w:w="12240" w:h="15840"/>
          <w:pgMar w:top="1440" w:right="1440" w:bottom="1440" w:left="1440" w:header="720" w:footer="171" w:gutter="0"/>
          <w:pgNumType w:fmt="numberInDash"/>
          <w:cols w:space="360"/>
        </w:sectPr>
      </w:pPr>
    </w:p>
    <w:p w:rsidR="003F1D50" w:rsidRDefault="003F1D50" w:rsidP="000E532C">
      <w:pPr>
        <w:jc w:val="both"/>
        <w:rPr>
          <w:i/>
          <w:szCs w:val="24"/>
        </w:rPr>
      </w:pPr>
    </w:p>
    <w:p w:rsidR="003F1D50" w:rsidRDefault="003F1D50" w:rsidP="000E532C">
      <w:pPr>
        <w:jc w:val="both"/>
        <w:rPr>
          <w:i/>
          <w:szCs w:val="24"/>
        </w:rPr>
      </w:pPr>
    </w:p>
    <w:p w:rsidR="000E532C" w:rsidRDefault="000E532C" w:rsidP="000E532C">
      <w:pPr>
        <w:jc w:val="both"/>
        <w:rPr>
          <w:i/>
          <w:szCs w:val="24"/>
        </w:rPr>
      </w:pPr>
      <w:r>
        <w:rPr>
          <w:i/>
          <w:szCs w:val="24"/>
        </w:rPr>
        <w:t>Percent composition by weight</w:t>
      </w:r>
    </w:p>
    <w:p w:rsidR="00EA69E2" w:rsidRDefault="000E532C" w:rsidP="00830343">
      <w:pPr>
        <w:ind w:firstLine="720"/>
        <w:jc w:val="both"/>
        <w:rPr>
          <w:szCs w:val="24"/>
          <w:shd w:val="clear" w:color="auto" w:fill="FFFFFF"/>
        </w:rPr>
      </w:pPr>
      <w:r>
        <w:rPr>
          <w:szCs w:val="24"/>
          <w:shd w:val="clear" w:color="auto" w:fill="FFFFFF"/>
        </w:rPr>
        <w:t>Benthic</w:t>
      </w:r>
      <w:r w:rsidR="00B62753">
        <w:rPr>
          <w:szCs w:val="24"/>
          <w:shd w:val="clear" w:color="auto" w:fill="FFFFFF"/>
        </w:rPr>
        <w:t xml:space="preserve"> </w:t>
      </w:r>
      <w:ins w:id="188" w:author="Stewart, Taylor Robert" w:date="2015-01-06T13:04:00Z">
        <w:r w:rsidR="004D1EDD">
          <w:rPr>
            <w:szCs w:val="24"/>
            <w:shd w:val="clear" w:color="auto" w:fill="FFFFFF"/>
          </w:rPr>
          <w:t>macro</w:t>
        </w:r>
      </w:ins>
      <w:r>
        <w:rPr>
          <w:szCs w:val="24"/>
          <w:shd w:val="clear" w:color="auto" w:fill="FFFFFF"/>
        </w:rPr>
        <w:t>invertebrates contributed most to age-2-and-older yellow perch diets in spring (</w:t>
      </w:r>
      <w:ins w:id="189" w:author="Stewart, Taylor Robert" w:date="2015-01-06T12:35:00Z">
        <w:r w:rsidR="00A743CE">
          <w:rPr>
            <w:szCs w:val="24"/>
            <w:shd w:val="clear" w:color="auto" w:fill="FFFFFF"/>
          </w:rPr>
          <w:t>81.1</w:t>
        </w:r>
      </w:ins>
      <w:del w:id="190" w:author="Stewart, Taylor Robert" w:date="2015-01-06T12:35:00Z">
        <w:r w:rsidDel="00A743CE">
          <w:rPr>
            <w:szCs w:val="24"/>
            <w:shd w:val="clear" w:color="auto" w:fill="FFFFFF"/>
          </w:rPr>
          <w:delText>74.6</w:delText>
        </w:r>
      </w:del>
      <w:r>
        <w:rPr>
          <w:szCs w:val="24"/>
          <w:shd w:val="clear" w:color="auto" w:fill="FFFFFF"/>
        </w:rPr>
        <w:t xml:space="preserve">%), followed by </w:t>
      </w:r>
      <w:del w:id="191" w:author="Stewart, Taylor Robert" w:date="2015-01-06T12:35:00Z">
        <w:r w:rsidDel="00A743CE">
          <w:rPr>
            <w:szCs w:val="24"/>
            <w:shd w:val="clear" w:color="auto" w:fill="FFFFFF"/>
          </w:rPr>
          <w:delText>fish prey</w:delText>
        </w:r>
      </w:del>
      <w:ins w:id="192" w:author="Stewart, Taylor Robert" w:date="2015-01-06T12:35:00Z">
        <w:r w:rsidR="00A743CE">
          <w:rPr>
            <w:szCs w:val="24"/>
            <w:shd w:val="clear" w:color="auto" w:fill="FFFFFF"/>
          </w:rPr>
          <w:t>zooplankton</w:t>
        </w:r>
      </w:ins>
      <w:r>
        <w:rPr>
          <w:szCs w:val="24"/>
          <w:shd w:val="clear" w:color="auto" w:fill="FFFFFF"/>
        </w:rPr>
        <w:t xml:space="preserve"> (</w:t>
      </w:r>
      <w:ins w:id="193" w:author="Stewart, Taylor Robert" w:date="2015-01-06T12:35:00Z">
        <w:r w:rsidR="00A56691">
          <w:rPr>
            <w:szCs w:val="24"/>
            <w:shd w:val="clear" w:color="auto" w:fill="FFFFFF"/>
          </w:rPr>
          <w:t>13.</w:t>
        </w:r>
      </w:ins>
      <w:ins w:id="194" w:author="Stewart, Taylor Robert" w:date="2015-01-07T08:54:00Z">
        <w:r w:rsidR="00A56691">
          <w:rPr>
            <w:szCs w:val="24"/>
            <w:shd w:val="clear" w:color="auto" w:fill="FFFFFF"/>
          </w:rPr>
          <w:t>7</w:t>
        </w:r>
      </w:ins>
      <w:del w:id="195" w:author="Stewart, Taylor Robert" w:date="2015-01-06T12:35:00Z">
        <w:r w:rsidDel="00A743CE">
          <w:rPr>
            <w:szCs w:val="24"/>
            <w:shd w:val="clear" w:color="auto" w:fill="FFFFFF"/>
          </w:rPr>
          <w:delText>14.2</w:delText>
        </w:r>
      </w:del>
      <w:r>
        <w:rPr>
          <w:szCs w:val="24"/>
          <w:shd w:val="clear" w:color="auto" w:fill="FFFFFF"/>
        </w:rPr>
        <w:t xml:space="preserve">%) and </w:t>
      </w:r>
      <w:del w:id="196" w:author="Stewart, Taylor Robert" w:date="2015-01-06T12:35:00Z">
        <w:r w:rsidDel="00A743CE">
          <w:rPr>
            <w:szCs w:val="24"/>
            <w:shd w:val="clear" w:color="auto" w:fill="FFFFFF"/>
          </w:rPr>
          <w:delText xml:space="preserve">zooplankton </w:delText>
        </w:r>
      </w:del>
      <w:ins w:id="197" w:author="Stewart, Taylor Robert" w:date="2015-01-06T12:35:00Z">
        <w:r w:rsidR="00A743CE">
          <w:rPr>
            <w:szCs w:val="24"/>
            <w:shd w:val="clear" w:color="auto" w:fill="FFFFFF"/>
          </w:rPr>
          <w:t xml:space="preserve">fish prey </w:t>
        </w:r>
      </w:ins>
      <w:r>
        <w:rPr>
          <w:szCs w:val="24"/>
          <w:shd w:val="clear" w:color="auto" w:fill="FFFFFF"/>
        </w:rPr>
        <w:t>(</w:t>
      </w:r>
      <w:ins w:id="198" w:author="Stewart, Taylor Robert" w:date="2015-01-06T12:35:00Z">
        <w:r w:rsidR="00A56691">
          <w:rPr>
            <w:szCs w:val="24"/>
            <w:shd w:val="clear" w:color="auto" w:fill="FFFFFF"/>
          </w:rPr>
          <w:t>5.2</w:t>
        </w:r>
      </w:ins>
      <w:del w:id="199" w:author="Stewart, Taylor Robert" w:date="2015-01-06T12:35:00Z">
        <w:r w:rsidDel="00A743CE">
          <w:rPr>
            <w:szCs w:val="24"/>
            <w:shd w:val="clear" w:color="auto" w:fill="FFFFFF"/>
          </w:rPr>
          <w:delText>10.0</w:delText>
        </w:r>
      </w:del>
      <w:r>
        <w:rPr>
          <w:szCs w:val="24"/>
          <w:shd w:val="clear" w:color="auto" w:fill="FFFFFF"/>
        </w:rPr>
        <w:t xml:space="preserve">%, Figure 3.4).  </w:t>
      </w:r>
      <w:r>
        <w:rPr>
          <w:i/>
          <w:szCs w:val="24"/>
          <w:shd w:val="clear" w:color="auto" w:fill="FFFFFF"/>
        </w:rPr>
        <w:t>Dreissena</w:t>
      </w:r>
      <w:r>
        <w:rPr>
          <w:szCs w:val="24"/>
          <w:shd w:val="clear" w:color="auto" w:fill="FFFFFF"/>
        </w:rPr>
        <w:t xml:space="preserve"> spp.</w:t>
      </w:r>
      <w:ins w:id="200" w:author="Stewart, Taylor Robert" w:date="2015-01-06T12:38:00Z">
        <w:r w:rsidR="00A743CE">
          <w:rPr>
            <w:szCs w:val="24"/>
            <w:shd w:val="clear" w:color="auto" w:fill="FFFFFF"/>
          </w:rPr>
          <w:t>,</w:t>
        </w:r>
      </w:ins>
      <w:del w:id="201" w:author="Stewart, Taylor Robert" w:date="2015-01-06T12:38:00Z">
        <w:r w:rsidDel="00A743CE">
          <w:rPr>
            <w:szCs w:val="24"/>
            <w:shd w:val="clear" w:color="auto" w:fill="FFFFFF"/>
          </w:rPr>
          <w:delText xml:space="preserve"> </w:delText>
        </w:r>
      </w:del>
      <w:del w:id="202" w:author="Stewart, Taylor Robert" w:date="2015-01-06T12:37:00Z">
        <w:r w:rsidDel="00A743CE">
          <w:rPr>
            <w:szCs w:val="24"/>
            <w:shd w:val="clear" w:color="auto" w:fill="FFFFFF"/>
          </w:rPr>
          <w:delText>and</w:delText>
        </w:r>
      </w:del>
      <w:r>
        <w:rPr>
          <w:szCs w:val="24"/>
          <w:shd w:val="clear" w:color="auto" w:fill="FFFFFF"/>
        </w:rPr>
        <w:t xml:space="preserve"> </w:t>
      </w:r>
      <w:r>
        <w:rPr>
          <w:i/>
          <w:szCs w:val="24"/>
          <w:shd w:val="clear" w:color="auto" w:fill="FFFFFF"/>
        </w:rPr>
        <w:t>Hexagenia</w:t>
      </w:r>
      <w:r>
        <w:rPr>
          <w:szCs w:val="24"/>
          <w:shd w:val="clear" w:color="auto" w:fill="FFFFFF"/>
        </w:rPr>
        <w:t xml:space="preserve"> spp.</w:t>
      </w:r>
      <w:ins w:id="203" w:author="Stewart, Taylor Robert" w:date="2015-01-06T12:38:00Z">
        <w:r w:rsidR="00A743CE">
          <w:rPr>
            <w:szCs w:val="24"/>
            <w:shd w:val="clear" w:color="auto" w:fill="FFFFFF"/>
          </w:rPr>
          <w:t xml:space="preserve"> and Chironomidae</w:t>
        </w:r>
      </w:ins>
      <w:r>
        <w:rPr>
          <w:szCs w:val="24"/>
          <w:shd w:val="clear" w:color="auto" w:fill="FFFFFF"/>
        </w:rPr>
        <w:t xml:space="preserve"> were the predominant</w:t>
      </w:r>
      <w:ins w:id="204" w:author="Stewart, Taylor Robert" w:date="2015-01-07T08:55:00Z">
        <w:r w:rsidR="00A56691">
          <w:rPr>
            <w:szCs w:val="24"/>
            <w:shd w:val="clear" w:color="auto" w:fill="FFFFFF"/>
          </w:rPr>
          <w:t xml:space="preserve"> benthic</w:t>
        </w:r>
      </w:ins>
      <w:r>
        <w:rPr>
          <w:szCs w:val="24"/>
          <w:shd w:val="clear" w:color="auto" w:fill="FFFFFF"/>
        </w:rPr>
        <w:t xml:space="preserve"> macroinvertebrate contributors by weight in the spring (Figure 3.5). </w:t>
      </w:r>
      <w:del w:id="205" w:author="Stewart, Taylor Robert" w:date="2015-01-06T13:01:00Z">
        <w:r w:rsidDel="00D716FC">
          <w:rPr>
            <w:i/>
            <w:szCs w:val="24"/>
            <w:shd w:val="clear" w:color="auto" w:fill="FFFFFF"/>
          </w:rPr>
          <w:delText>Leptodora kindtii</w:delText>
        </w:r>
      </w:del>
      <w:ins w:id="206" w:author="Stewart, Taylor Robert" w:date="2015-01-06T13:01:00Z">
        <w:r w:rsidR="00D716FC">
          <w:rPr>
            <w:i/>
            <w:szCs w:val="24"/>
            <w:shd w:val="clear" w:color="auto" w:fill="FFFFFF"/>
          </w:rPr>
          <w:t xml:space="preserve">Daphnia retrocurva and Daphnia </w:t>
        </w:r>
        <w:r w:rsidR="00D716FC">
          <w:rPr>
            <w:szCs w:val="24"/>
            <w:shd w:val="clear" w:color="auto" w:fill="FFFFFF"/>
          </w:rPr>
          <w:t>spp.</w:t>
        </w:r>
      </w:ins>
      <w:r>
        <w:rPr>
          <w:i/>
          <w:szCs w:val="24"/>
          <w:shd w:val="clear" w:color="auto" w:fill="FFFFFF"/>
        </w:rPr>
        <w:t xml:space="preserve"> </w:t>
      </w:r>
      <w:del w:id="207" w:author="Stewart, Taylor Robert" w:date="2015-01-06T13:01:00Z">
        <w:r w:rsidDel="00D716FC">
          <w:rPr>
            <w:i/>
            <w:szCs w:val="24"/>
            <w:shd w:val="clear" w:color="auto" w:fill="FFFFFF"/>
          </w:rPr>
          <w:delText xml:space="preserve">&amp; Chydorus </w:delText>
        </w:r>
        <w:r w:rsidDel="00D716FC">
          <w:rPr>
            <w:szCs w:val="24"/>
            <w:shd w:val="clear" w:color="auto" w:fill="FFFFFF"/>
          </w:rPr>
          <w:delText>spp.</w:delText>
        </w:r>
      </w:del>
      <w:r>
        <w:rPr>
          <w:i/>
          <w:szCs w:val="24"/>
          <w:shd w:val="clear" w:color="auto" w:fill="FFFFFF"/>
        </w:rPr>
        <w:t xml:space="preserve"> </w:t>
      </w:r>
      <w:r>
        <w:rPr>
          <w:szCs w:val="24"/>
          <w:shd w:val="clear" w:color="auto" w:fill="FFFFFF"/>
        </w:rPr>
        <w:t xml:space="preserve">were the dominant zooplankton taxa, while emerald shiners were the most prominent identifiable fish prey in </w:t>
      </w:r>
      <w:r>
        <w:rPr>
          <w:szCs w:val="24"/>
          <w:shd w:val="clear" w:color="auto" w:fill="FFFFFF"/>
        </w:rPr>
        <w:lastRenderedPageBreak/>
        <w:t>spring yellow perch diets (Figure 3.</w:t>
      </w:r>
      <w:ins w:id="208" w:author="Stewart, Taylor Robert" w:date="2015-01-07T08:55:00Z">
        <w:r w:rsidR="00A56691">
          <w:rPr>
            <w:szCs w:val="24"/>
            <w:shd w:val="clear" w:color="auto" w:fill="FFFFFF"/>
          </w:rPr>
          <w:t>5</w:t>
        </w:r>
      </w:ins>
      <w:del w:id="209" w:author="Stewart, Taylor Robert" w:date="2015-01-07T08:55:00Z">
        <w:r w:rsidDel="00A56691">
          <w:rPr>
            <w:szCs w:val="24"/>
            <w:shd w:val="clear" w:color="auto" w:fill="FFFFFF"/>
          </w:rPr>
          <w:delText>4</w:delText>
        </w:r>
      </w:del>
      <w:r>
        <w:rPr>
          <w:szCs w:val="24"/>
          <w:shd w:val="clear" w:color="auto" w:fill="FFFFFF"/>
        </w:rPr>
        <w:t xml:space="preserve">).  In autumn, </w:t>
      </w:r>
      <w:del w:id="210" w:author="Stewart, Taylor Robert" w:date="2015-01-06T13:03:00Z">
        <w:r w:rsidDel="004D1EDD">
          <w:rPr>
            <w:szCs w:val="24"/>
            <w:shd w:val="clear" w:color="auto" w:fill="FFFFFF"/>
          </w:rPr>
          <w:delText>fish prey</w:delText>
        </w:r>
      </w:del>
      <w:ins w:id="211" w:author="Stewart, Taylor Robert" w:date="2015-01-06T13:03:00Z">
        <w:r w:rsidR="004D1EDD">
          <w:rPr>
            <w:szCs w:val="24"/>
            <w:shd w:val="clear" w:color="auto" w:fill="FFFFFF"/>
          </w:rPr>
          <w:t>benthic macroinvertebrate taxa</w:t>
        </w:r>
      </w:ins>
      <w:r>
        <w:rPr>
          <w:szCs w:val="24"/>
          <w:shd w:val="clear" w:color="auto" w:fill="FFFFFF"/>
        </w:rPr>
        <w:t xml:space="preserve"> </w:t>
      </w:r>
      <w:ins w:id="212" w:author="Stewart, Taylor Robert" w:date="2015-01-06T13:04:00Z">
        <w:r w:rsidR="004D1EDD">
          <w:rPr>
            <w:szCs w:val="24"/>
            <w:shd w:val="clear" w:color="auto" w:fill="FFFFFF"/>
          </w:rPr>
          <w:t xml:space="preserve">continued to </w:t>
        </w:r>
      </w:ins>
      <w:r>
        <w:rPr>
          <w:szCs w:val="24"/>
          <w:shd w:val="clear" w:color="auto" w:fill="FFFFFF"/>
        </w:rPr>
        <w:t>show</w:t>
      </w:r>
      <w:del w:id="213" w:author="Stewart, Taylor Robert" w:date="2015-01-06T13:04:00Z">
        <w:r w:rsidDel="004D1EDD">
          <w:rPr>
            <w:szCs w:val="24"/>
            <w:shd w:val="clear" w:color="auto" w:fill="FFFFFF"/>
          </w:rPr>
          <w:delText>ed</w:delText>
        </w:r>
      </w:del>
      <w:r>
        <w:rPr>
          <w:szCs w:val="24"/>
          <w:shd w:val="clear" w:color="auto" w:fill="FFFFFF"/>
        </w:rPr>
        <w:t xml:space="preserve"> </w:t>
      </w:r>
      <w:del w:id="214" w:author="Stewart, Taylor Robert" w:date="2015-01-06T13:04:00Z">
        <w:r w:rsidDel="004D1EDD">
          <w:rPr>
            <w:szCs w:val="24"/>
            <w:shd w:val="clear" w:color="auto" w:fill="FFFFFF"/>
          </w:rPr>
          <w:delText>a sharp increase</w:delText>
        </w:r>
      </w:del>
      <w:ins w:id="215" w:author="Stewart, Taylor Robert" w:date="2015-01-06T13:04:00Z">
        <w:r w:rsidR="004D1EDD">
          <w:rPr>
            <w:szCs w:val="24"/>
            <w:shd w:val="clear" w:color="auto" w:fill="FFFFFF"/>
          </w:rPr>
          <w:t>the highest contribution</w:t>
        </w:r>
      </w:ins>
      <w:r>
        <w:rPr>
          <w:szCs w:val="24"/>
          <w:shd w:val="clear" w:color="auto" w:fill="FFFFFF"/>
        </w:rPr>
        <w:t xml:space="preserve"> </w:t>
      </w:r>
      <w:del w:id="216" w:author="Stewart, Taylor Robert" w:date="2015-01-06T13:05:00Z">
        <w:r w:rsidDel="004D1EDD">
          <w:rPr>
            <w:szCs w:val="24"/>
            <w:shd w:val="clear" w:color="auto" w:fill="FFFFFF"/>
          </w:rPr>
          <w:delText xml:space="preserve">relative to spring in contributing the most </w:delText>
        </w:r>
      </w:del>
      <w:r>
        <w:rPr>
          <w:szCs w:val="24"/>
          <w:shd w:val="clear" w:color="auto" w:fill="FFFFFF"/>
        </w:rPr>
        <w:t>to diet weights in autumn (</w:t>
      </w:r>
      <w:del w:id="217" w:author="Stewart, Taylor Robert" w:date="2015-01-06T13:05:00Z">
        <w:r w:rsidDel="004D1EDD">
          <w:rPr>
            <w:szCs w:val="24"/>
            <w:shd w:val="clear" w:color="auto" w:fill="FFFFFF"/>
          </w:rPr>
          <w:delText>62.9</w:delText>
        </w:r>
      </w:del>
      <w:ins w:id="218" w:author="Stewart, Taylor Robert" w:date="2015-01-06T13:05:00Z">
        <w:r w:rsidR="004D1EDD">
          <w:rPr>
            <w:szCs w:val="24"/>
            <w:shd w:val="clear" w:color="auto" w:fill="FFFFFF"/>
          </w:rPr>
          <w:t>50.9</w:t>
        </w:r>
      </w:ins>
      <w:r>
        <w:rPr>
          <w:szCs w:val="24"/>
          <w:shd w:val="clear" w:color="auto" w:fill="FFFFFF"/>
        </w:rPr>
        <w:t xml:space="preserve">%), followed by </w:t>
      </w:r>
      <w:del w:id="219" w:author="Stewart, Taylor Robert" w:date="2015-01-06T13:05:00Z">
        <w:r w:rsidDel="004D1EDD">
          <w:rPr>
            <w:szCs w:val="24"/>
            <w:shd w:val="clear" w:color="auto" w:fill="FFFFFF"/>
          </w:rPr>
          <w:delText>benthic macroinvertebrates</w:delText>
        </w:r>
      </w:del>
      <w:ins w:id="220" w:author="Stewart, Taylor Robert" w:date="2015-01-06T13:05:00Z">
        <w:r w:rsidR="004D1EDD">
          <w:rPr>
            <w:szCs w:val="24"/>
            <w:shd w:val="clear" w:color="auto" w:fill="FFFFFF"/>
          </w:rPr>
          <w:t>zooplankton</w:t>
        </w:r>
      </w:ins>
      <w:r>
        <w:rPr>
          <w:szCs w:val="24"/>
          <w:shd w:val="clear" w:color="auto" w:fill="FFFFFF"/>
        </w:rPr>
        <w:t xml:space="preserve"> (</w:t>
      </w:r>
      <w:del w:id="221" w:author="Stewart, Taylor Robert" w:date="2015-01-06T13:05:00Z">
        <w:r w:rsidDel="004D1EDD">
          <w:rPr>
            <w:szCs w:val="24"/>
            <w:shd w:val="clear" w:color="auto" w:fill="FFFFFF"/>
          </w:rPr>
          <w:delText>34.3</w:delText>
        </w:r>
      </w:del>
      <w:ins w:id="222" w:author="Stewart, Taylor Robert" w:date="2015-01-06T13:05:00Z">
        <w:r w:rsidR="004D1EDD">
          <w:rPr>
            <w:szCs w:val="24"/>
            <w:shd w:val="clear" w:color="auto" w:fill="FFFFFF"/>
          </w:rPr>
          <w:t>26.8</w:t>
        </w:r>
      </w:ins>
      <w:r>
        <w:rPr>
          <w:szCs w:val="24"/>
          <w:shd w:val="clear" w:color="auto" w:fill="FFFFFF"/>
        </w:rPr>
        <w:t>%)</w:t>
      </w:r>
      <w:ins w:id="223" w:author="Stewart, Taylor Robert" w:date="2015-01-06T13:06:00Z">
        <w:r w:rsidR="00A56691">
          <w:rPr>
            <w:szCs w:val="24"/>
            <w:shd w:val="clear" w:color="auto" w:fill="FFFFFF"/>
          </w:rPr>
          <w:t xml:space="preserve"> and fish prey (22.</w:t>
        </w:r>
      </w:ins>
      <w:ins w:id="224" w:author="Stewart, Taylor Robert" w:date="2015-01-07T08:55:00Z">
        <w:r w:rsidR="00A56691">
          <w:rPr>
            <w:szCs w:val="24"/>
            <w:shd w:val="clear" w:color="auto" w:fill="FFFFFF"/>
          </w:rPr>
          <w:t>3</w:t>
        </w:r>
      </w:ins>
      <w:ins w:id="225" w:author="Stewart, Taylor Robert" w:date="2015-01-06T13:06:00Z">
        <w:r w:rsidR="004D1EDD">
          <w:rPr>
            <w:szCs w:val="24"/>
            <w:shd w:val="clear" w:color="auto" w:fill="FFFFFF"/>
          </w:rPr>
          <w:t>%)</w:t>
        </w:r>
      </w:ins>
      <w:r w:rsidR="00135C4B">
        <w:rPr>
          <w:szCs w:val="24"/>
          <w:shd w:val="clear" w:color="auto" w:fill="FFFFFF"/>
        </w:rPr>
        <w:t xml:space="preserve"> (Figure 3.4)</w:t>
      </w:r>
      <w:r>
        <w:rPr>
          <w:szCs w:val="24"/>
          <w:shd w:val="clear" w:color="auto" w:fill="FFFFFF"/>
        </w:rPr>
        <w:t xml:space="preserve">.  The major </w:t>
      </w:r>
      <w:del w:id="226" w:author="Stewart, Taylor Robert" w:date="2015-01-06T13:06:00Z">
        <w:r w:rsidDel="004D1EDD">
          <w:rPr>
            <w:szCs w:val="24"/>
            <w:shd w:val="clear" w:color="auto" w:fill="FFFFFF"/>
          </w:rPr>
          <w:delText>fish prey</w:delText>
        </w:r>
      </w:del>
      <w:ins w:id="227" w:author="Stewart, Taylor Robert" w:date="2015-01-06T13:06:00Z">
        <w:r w:rsidR="004D1EDD">
          <w:rPr>
            <w:szCs w:val="24"/>
            <w:shd w:val="clear" w:color="auto" w:fill="FFFFFF"/>
          </w:rPr>
          <w:t>benthic macroinvertebrate</w:t>
        </w:r>
      </w:ins>
      <w:r>
        <w:rPr>
          <w:szCs w:val="24"/>
          <w:shd w:val="clear" w:color="auto" w:fill="FFFFFF"/>
        </w:rPr>
        <w:t xml:space="preserve"> taxa contributors in autumn were </w:t>
      </w:r>
      <w:ins w:id="228" w:author="Stewart, Taylor Robert" w:date="2015-01-06T13:07:00Z">
        <w:r w:rsidR="004D1EDD">
          <w:rPr>
            <w:i/>
            <w:szCs w:val="24"/>
            <w:shd w:val="clear" w:color="auto" w:fill="FFFFFF"/>
          </w:rPr>
          <w:t xml:space="preserve">Hexagenia </w:t>
        </w:r>
        <w:r w:rsidR="004D1EDD">
          <w:rPr>
            <w:szCs w:val="24"/>
            <w:shd w:val="clear" w:color="auto" w:fill="FFFFFF"/>
          </w:rPr>
          <w:t xml:space="preserve">spp. and Gastropoda </w:t>
        </w:r>
      </w:ins>
      <w:del w:id="229" w:author="Stewart, Taylor Robert" w:date="2015-01-06T13:07:00Z">
        <w:r w:rsidDel="004D1EDD">
          <w:rPr>
            <w:szCs w:val="24"/>
            <w:shd w:val="clear" w:color="auto" w:fill="FFFFFF"/>
          </w:rPr>
          <w:delText xml:space="preserve">unidentified fish, round goby, and emerald shiner </w:delText>
        </w:r>
      </w:del>
      <w:r>
        <w:rPr>
          <w:szCs w:val="24"/>
          <w:shd w:val="clear" w:color="auto" w:fill="FFFFFF"/>
        </w:rPr>
        <w:t>(</w:t>
      </w:r>
      <w:del w:id="230" w:author="Stewart, Taylor Robert" w:date="2015-01-06T13:08:00Z">
        <w:r w:rsidDel="004D1EDD">
          <w:rPr>
            <w:szCs w:val="24"/>
            <w:shd w:val="clear" w:color="auto" w:fill="FFFFFF"/>
          </w:rPr>
          <w:delText>21.7%, 19.5</w:delText>
        </w:r>
      </w:del>
      <w:ins w:id="231" w:author="Stewart, Taylor Robert" w:date="2015-01-06T13:08:00Z">
        <w:r w:rsidR="004D1EDD">
          <w:rPr>
            <w:szCs w:val="24"/>
            <w:shd w:val="clear" w:color="auto" w:fill="FFFFFF"/>
          </w:rPr>
          <w:t>27.4</w:t>
        </w:r>
      </w:ins>
      <w:r>
        <w:rPr>
          <w:szCs w:val="24"/>
          <w:shd w:val="clear" w:color="auto" w:fill="FFFFFF"/>
        </w:rPr>
        <w:t xml:space="preserve">%, and </w:t>
      </w:r>
      <w:del w:id="232" w:author="Stewart, Taylor Robert" w:date="2015-01-06T13:08:00Z">
        <w:r w:rsidDel="004D1EDD">
          <w:rPr>
            <w:szCs w:val="24"/>
            <w:shd w:val="clear" w:color="auto" w:fill="FFFFFF"/>
          </w:rPr>
          <w:delText>9.7</w:delText>
        </w:r>
      </w:del>
      <w:ins w:id="233" w:author="Stewart, Taylor Robert" w:date="2015-01-06T13:08:00Z">
        <w:r w:rsidR="004D1EDD">
          <w:rPr>
            <w:szCs w:val="24"/>
            <w:shd w:val="clear" w:color="auto" w:fill="FFFFFF"/>
          </w:rPr>
          <w:t>15.1</w:t>
        </w:r>
      </w:ins>
      <w:r>
        <w:rPr>
          <w:szCs w:val="24"/>
          <w:shd w:val="clear" w:color="auto" w:fill="FFFFFF"/>
        </w:rPr>
        <w:t xml:space="preserve">%, respectively).  </w:t>
      </w:r>
      <w:del w:id="234" w:author="Stewart, Taylor Robert" w:date="2015-01-06T13:09:00Z">
        <w:r w:rsidDel="004D1EDD">
          <w:rPr>
            <w:szCs w:val="24"/>
            <w:shd w:val="clear" w:color="auto" w:fill="FFFFFF"/>
          </w:rPr>
          <w:delText>Gastropoda</w:delText>
        </w:r>
        <w:r w:rsidDel="004D1EDD">
          <w:rPr>
            <w:i/>
            <w:szCs w:val="24"/>
            <w:shd w:val="clear" w:color="auto" w:fill="FFFFFF"/>
          </w:rPr>
          <w:delText xml:space="preserve"> </w:delText>
        </w:r>
        <w:r w:rsidDel="004D1EDD">
          <w:rPr>
            <w:szCs w:val="24"/>
            <w:shd w:val="clear" w:color="auto" w:fill="FFFFFF"/>
          </w:rPr>
          <w:delText xml:space="preserve">and </w:delText>
        </w:r>
        <w:r w:rsidDel="004D1EDD">
          <w:rPr>
            <w:i/>
            <w:szCs w:val="24"/>
            <w:shd w:val="clear" w:color="auto" w:fill="FFFFFF"/>
          </w:rPr>
          <w:delText xml:space="preserve">Dreissena </w:delText>
        </w:r>
        <w:r w:rsidDel="004D1EDD">
          <w:rPr>
            <w:szCs w:val="24"/>
            <w:shd w:val="clear" w:color="auto" w:fill="FFFFFF"/>
          </w:rPr>
          <w:delText>spp.</w:delText>
        </w:r>
      </w:del>
      <w:ins w:id="235" w:author="Stewart, Taylor Robert" w:date="2015-01-06T13:09:00Z">
        <w:r w:rsidR="004D1EDD">
          <w:rPr>
            <w:szCs w:val="24"/>
            <w:shd w:val="clear" w:color="auto" w:fill="FFFFFF"/>
          </w:rPr>
          <w:t>Bythotrephes sp.</w:t>
        </w:r>
      </w:ins>
      <w:r>
        <w:rPr>
          <w:i/>
          <w:szCs w:val="24"/>
          <w:shd w:val="clear" w:color="auto" w:fill="FFFFFF"/>
        </w:rPr>
        <w:t xml:space="preserve"> </w:t>
      </w:r>
      <w:r>
        <w:rPr>
          <w:szCs w:val="24"/>
          <w:shd w:val="clear" w:color="auto" w:fill="FFFFFF"/>
        </w:rPr>
        <w:t xml:space="preserve">accounted for almost </w:t>
      </w:r>
      <w:ins w:id="236" w:author="Stewart, Taylor Robert" w:date="2015-01-06T13:12:00Z">
        <w:r w:rsidR="004D1EDD">
          <w:rPr>
            <w:szCs w:val="24"/>
            <w:shd w:val="clear" w:color="auto" w:fill="FFFFFF"/>
          </w:rPr>
          <w:t>100</w:t>
        </w:r>
      </w:ins>
      <w:del w:id="237" w:author="Stewart, Taylor Robert" w:date="2015-01-06T13:12:00Z">
        <w:r w:rsidDel="004D1EDD">
          <w:rPr>
            <w:szCs w:val="24"/>
            <w:shd w:val="clear" w:color="auto" w:fill="FFFFFF"/>
          </w:rPr>
          <w:delText>60</w:delText>
        </w:r>
      </w:del>
      <w:r>
        <w:rPr>
          <w:szCs w:val="24"/>
          <w:shd w:val="clear" w:color="auto" w:fill="FFFFFF"/>
        </w:rPr>
        <w:t xml:space="preserve">% of total </w:t>
      </w:r>
      <w:del w:id="238" w:author="Stewart, Taylor Robert" w:date="2015-01-06T13:12:00Z">
        <w:r w:rsidDel="004D1EDD">
          <w:rPr>
            <w:szCs w:val="24"/>
            <w:shd w:val="clear" w:color="auto" w:fill="FFFFFF"/>
          </w:rPr>
          <w:delText>benthic macroinvertebrates</w:delText>
        </w:r>
      </w:del>
      <w:ins w:id="239" w:author="Stewart, Taylor Robert" w:date="2015-01-06T13:12:00Z">
        <w:r w:rsidR="004D1EDD">
          <w:rPr>
            <w:szCs w:val="24"/>
            <w:shd w:val="clear" w:color="auto" w:fill="FFFFFF"/>
          </w:rPr>
          <w:t>zooplankton</w:t>
        </w:r>
      </w:ins>
      <w:r>
        <w:rPr>
          <w:szCs w:val="24"/>
          <w:shd w:val="clear" w:color="auto" w:fill="FFFFFF"/>
        </w:rPr>
        <w:t xml:space="preserve"> observed in </w:t>
      </w:r>
      <w:r>
        <w:rPr>
          <w:szCs w:val="24"/>
          <w:shd w:val="clear" w:color="auto" w:fill="FFFFFF"/>
        </w:rPr>
        <w:lastRenderedPageBreak/>
        <w:t xml:space="preserve">diets.  </w:t>
      </w:r>
      <w:del w:id="240" w:author="Stewart, Taylor Robert" w:date="2015-01-06T13:12:00Z">
        <w:r w:rsidDel="004D1EDD">
          <w:rPr>
            <w:szCs w:val="24"/>
            <w:shd w:val="clear" w:color="auto" w:fill="FFFFFF"/>
          </w:rPr>
          <w:delText xml:space="preserve">Zooplankton </w:delText>
        </w:r>
      </w:del>
      <w:ins w:id="241" w:author="Stewart, Taylor Robert" w:date="2015-01-06T13:12:00Z">
        <w:r w:rsidR="004D1EDD">
          <w:rPr>
            <w:szCs w:val="24"/>
            <w:shd w:val="clear" w:color="auto" w:fill="FFFFFF"/>
          </w:rPr>
          <w:t>Fish prey</w:t>
        </w:r>
      </w:ins>
      <w:ins w:id="242" w:author="Stewart, Taylor Robert" w:date="2015-01-06T13:15:00Z">
        <w:r w:rsidR="00CE4120">
          <w:rPr>
            <w:szCs w:val="24"/>
            <w:shd w:val="clear" w:color="auto" w:fill="FFFFFF"/>
          </w:rPr>
          <w:t xml:space="preserve"> significantly</w:t>
        </w:r>
      </w:ins>
      <w:ins w:id="243" w:author="Stewart, Taylor Robert" w:date="2015-01-06T13:12:00Z">
        <w:r w:rsidR="004D1EDD">
          <w:rPr>
            <w:szCs w:val="24"/>
            <w:shd w:val="clear" w:color="auto" w:fill="FFFFFF"/>
          </w:rPr>
          <w:t xml:space="preserve"> </w:t>
        </w:r>
      </w:ins>
      <w:r>
        <w:rPr>
          <w:szCs w:val="24"/>
          <w:shd w:val="clear" w:color="auto" w:fill="FFFFFF"/>
        </w:rPr>
        <w:t>contributed</w:t>
      </w:r>
      <w:ins w:id="244" w:author="Stewart, Taylor Robert" w:date="2015-01-06T14:14:00Z">
        <w:r w:rsidR="00E667F2">
          <w:rPr>
            <w:szCs w:val="24"/>
            <w:shd w:val="clear" w:color="auto" w:fill="FFFFFF"/>
          </w:rPr>
          <w:t xml:space="preserve"> </w:t>
        </w:r>
      </w:ins>
      <w:del w:id="245" w:author="Stewart, Taylor Robert" w:date="2015-01-06T14:14:00Z">
        <w:r w:rsidDel="00E667F2">
          <w:rPr>
            <w:szCs w:val="24"/>
            <w:shd w:val="clear" w:color="auto" w:fill="FFFFFF"/>
          </w:rPr>
          <w:delText xml:space="preserve"> </w:delText>
        </w:r>
      </w:del>
      <w:del w:id="246" w:author="Stewart, Taylor Robert" w:date="2015-01-06T13:13:00Z">
        <w:r w:rsidDel="00CE4120">
          <w:rPr>
            <w:szCs w:val="24"/>
            <w:shd w:val="clear" w:color="auto" w:fill="FFFFFF"/>
          </w:rPr>
          <w:delText xml:space="preserve">very little </w:delText>
        </w:r>
      </w:del>
      <w:r>
        <w:rPr>
          <w:szCs w:val="24"/>
          <w:shd w:val="clear" w:color="auto" w:fill="FFFFFF"/>
        </w:rPr>
        <w:t>(2</w:t>
      </w:r>
      <w:ins w:id="247" w:author="Stewart, Taylor Robert" w:date="2015-01-06T13:13:00Z">
        <w:r w:rsidR="00CE4120">
          <w:rPr>
            <w:szCs w:val="24"/>
            <w:shd w:val="clear" w:color="auto" w:fill="FFFFFF"/>
          </w:rPr>
          <w:t>2</w:t>
        </w:r>
      </w:ins>
      <w:r>
        <w:rPr>
          <w:szCs w:val="24"/>
          <w:shd w:val="clear" w:color="auto" w:fill="FFFFFF"/>
        </w:rPr>
        <w:t>.</w:t>
      </w:r>
      <w:ins w:id="248" w:author="Stewart, Taylor Robert" w:date="2015-01-06T13:13:00Z">
        <w:r w:rsidR="00CE4120">
          <w:rPr>
            <w:szCs w:val="24"/>
            <w:shd w:val="clear" w:color="auto" w:fill="FFFFFF"/>
          </w:rPr>
          <w:t>3</w:t>
        </w:r>
      </w:ins>
      <w:del w:id="249" w:author="Stewart, Taylor Robert" w:date="2015-01-06T13:13:00Z">
        <w:r w:rsidDel="00CE4120">
          <w:rPr>
            <w:szCs w:val="24"/>
            <w:shd w:val="clear" w:color="auto" w:fill="FFFFFF"/>
          </w:rPr>
          <w:delText>7</w:delText>
        </w:r>
      </w:del>
      <w:r>
        <w:rPr>
          <w:szCs w:val="24"/>
          <w:shd w:val="clear" w:color="auto" w:fill="FFFFFF"/>
        </w:rPr>
        <w:t>%) to autumn yellow perch diets.</w:t>
      </w:r>
      <w:ins w:id="250" w:author="Stewart, Taylor Robert" w:date="2015-01-06T13:15:00Z">
        <w:r w:rsidR="00CE4120">
          <w:rPr>
            <w:szCs w:val="24"/>
            <w:shd w:val="clear" w:color="auto" w:fill="FFFFFF"/>
          </w:rPr>
          <w:t xml:space="preserve">  The major fish prey taxa contributors in autumn was unidentified fish remains (</w:t>
        </w:r>
      </w:ins>
      <w:ins w:id="251" w:author="Stewart, Taylor Robert" w:date="2015-01-06T13:16:00Z">
        <w:r w:rsidR="00CE4120">
          <w:rPr>
            <w:szCs w:val="24"/>
            <w:shd w:val="clear" w:color="auto" w:fill="FFFFFF"/>
          </w:rPr>
          <w:t>16.2%)</w:t>
        </w:r>
      </w:ins>
      <w:ins w:id="252" w:author="Stewart, Taylor Robert" w:date="2015-01-06T14:14:00Z">
        <w:r w:rsidR="00E667F2">
          <w:rPr>
            <w:szCs w:val="24"/>
            <w:shd w:val="clear" w:color="auto" w:fill="FFFFFF"/>
          </w:rPr>
          <w:t xml:space="preserve"> </w:t>
        </w:r>
      </w:ins>
      <w:del w:id="253" w:author="Stewart, Taylor Robert" w:date="2015-01-06T13:17:00Z">
        <w:r w:rsidDel="00CE4120">
          <w:rPr>
            <w:szCs w:val="24"/>
            <w:shd w:val="clear" w:color="auto" w:fill="FFFFFF"/>
          </w:rPr>
          <w:delText xml:space="preserve">  Furthermore, neither </w:delText>
        </w:r>
        <w:r w:rsidDel="00CE4120">
          <w:rPr>
            <w:i/>
            <w:szCs w:val="24"/>
            <w:shd w:val="clear" w:color="auto" w:fill="FFFFFF"/>
          </w:rPr>
          <w:delText>Bythotrephes</w:delText>
        </w:r>
        <w:r w:rsidDel="00CE4120">
          <w:rPr>
            <w:szCs w:val="24"/>
            <w:shd w:val="clear" w:color="auto" w:fill="FFFFFF"/>
          </w:rPr>
          <w:delText xml:space="preserve"> sp. contributed only 2.5% to yellow perch total diet weight in spring </w:delText>
        </w:r>
      </w:del>
      <w:r>
        <w:rPr>
          <w:szCs w:val="24"/>
          <w:shd w:val="clear" w:color="auto" w:fill="FFFFFF"/>
        </w:rPr>
        <w:t>(Figure 3.</w:t>
      </w:r>
      <w:ins w:id="254" w:author="Stewart, Taylor Robert" w:date="2015-01-06T13:17:00Z">
        <w:r w:rsidR="00CE4120">
          <w:rPr>
            <w:szCs w:val="24"/>
            <w:shd w:val="clear" w:color="auto" w:fill="FFFFFF"/>
          </w:rPr>
          <w:t>5</w:t>
        </w:r>
      </w:ins>
      <w:del w:id="255" w:author="Stewart, Taylor Robert" w:date="2015-01-06T13:17:00Z">
        <w:r w:rsidDel="00CE4120">
          <w:rPr>
            <w:szCs w:val="24"/>
            <w:shd w:val="clear" w:color="auto" w:fill="FFFFFF"/>
          </w:rPr>
          <w:delText>4</w:delText>
        </w:r>
      </w:del>
      <w:r>
        <w:rPr>
          <w:szCs w:val="24"/>
          <w:shd w:val="clear" w:color="auto" w:fill="FFFFFF"/>
        </w:rPr>
        <w:t>).</w:t>
      </w:r>
    </w:p>
    <w:p w:rsidR="00EA69E2" w:rsidRPr="00EA69E2" w:rsidRDefault="00EA69E2" w:rsidP="00830343">
      <w:pPr>
        <w:ind w:firstLine="720"/>
        <w:jc w:val="both"/>
        <w:rPr>
          <w:sz w:val="8"/>
          <w:szCs w:val="8"/>
          <w:shd w:val="clear" w:color="auto" w:fill="FFFFFF"/>
        </w:rPr>
      </w:pPr>
    </w:p>
    <w:p w:rsidR="000E532C" w:rsidRPr="00135C4B" w:rsidRDefault="00AC5539" w:rsidP="00EA69E2">
      <w:pPr>
        <w:jc w:val="both"/>
        <w:rPr>
          <w:szCs w:val="24"/>
          <w:shd w:val="clear" w:color="auto" w:fill="FFFFFF"/>
        </w:rPr>
      </w:pPr>
      <w:r>
        <w:rPr>
          <w:noProof/>
          <w:szCs w:val="24"/>
        </w:rPr>
        <mc:AlternateContent>
          <mc:Choice Requires="wps">
            <w:drawing>
              <wp:anchor distT="0" distB="0" distL="114300" distR="114300" simplePos="0" relativeHeight="251668480" behindDoc="0" locked="0" layoutInCell="1" allowOverlap="1" wp14:anchorId="4B79F519" wp14:editId="20BCA204">
                <wp:simplePos x="0" y="0"/>
                <wp:positionH relativeFrom="column">
                  <wp:posOffset>0</wp:posOffset>
                </wp:positionH>
                <wp:positionV relativeFrom="paragraph">
                  <wp:posOffset>340</wp:posOffset>
                </wp:positionV>
                <wp:extent cx="2838450" cy="2775097"/>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838450" cy="2775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69E2" w:rsidRDefault="00AC5539" w:rsidP="00AC5539">
                            <w:pPr>
                              <w:jc w:val="center"/>
                            </w:pPr>
                            <w:r>
                              <w:rPr>
                                <w:noProof/>
                              </w:rPr>
                              <w:drawing>
                                <wp:inline distT="0" distB="0" distL="0" distR="0">
                                  <wp:extent cx="2679405" cy="2636875"/>
                                  <wp:effectExtent l="0" t="0" r="6985" b="0"/>
                                  <wp:docPr id="3" name="Picture 3" descr="F:\Western Basin Forage\2014\Predator Diets\Figures\wb_percent_prey_typ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stern Basin Forage\2014\Predator Diets\Figures\wb_percent_prey_type_cropped.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183" cy="26396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33" type="#_x0000_t202" style="position:absolute;left:0;text-align:left;margin-left:0;margin-top:.05pt;width:223.5pt;height:2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" filled="f" stroked="f" strokeweight=".5pt">
                <v:textbox>
                  <w:txbxContent>
                    <w:p w:rsidR="00EA69E2" w:rsidRDefault="00AC5539" w:rsidP="00AC5539">
                      <w:pPr>
                        <w:jc w:val="center"/>
                      </w:pPr>
                      <w:r>
                        <w:rPr>
                          <w:noProof/>
                        </w:rPr>
                        <w:drawing>
                          <wp:inline distT="0" distB="0" distL="0" distR="0">
                            <wp:extent cx="2679405" cy="2636875"/>
                            <wp:effectExtent l="0" t="0" r="6985" b="0"/>
                            <wp:docPr id="3" name="Picture 3" descr="F:\Western Basin Forage\2014\Predator Diets\Figures\wb_percent_prey_typ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stern Basin Forage\2014\Predator Diets\Figures\wb_percent_prey_type_cropped.t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183" cy="2639609"/>
                                    </a:xfrm>
                                    <a:prstGeom prst="rect">
                                      <a:avLst/>
                                    </a:prstGeom>
                                    <a:noFill/>
                                    <a:ln>
                                      <a:noFill/>
                                    </a:ln>
                                  </pic:spPr>
                                </pic:pic>
                              </a:graphicData>
                            </a:graphic>
                          </wp:inline>
                        </w:drawing>
                      </w:r>
                    </w:p>
                  </w:txbxContent>
                </v:textbox>
              </v:shape>
            </w:pict>
          </mc:Fallback>
        </mc:AlternateContent>
      </w:r>
      <w:r w:rsidR="00EA69E2">
        <w:rPr>
          <w:noProof/>
          <w:szCs w:val="24"/>
        </w:rPr>
        <mc:AlternateContent>
          <mc:Choice Requires="wps">
            <w:drawing>
              <wp:anchor distT="0" distB="0" distL="114300" distR="114300" simplePos="0" relativeHeight="251669504" behindDoc="0" locked="0" layoutInCell="1" allowOverlap="1" wp14:anchorId="598C087C" wp14:editId="6C2E68DE">
                <wp:simplePos x="0" y="0"/>
                <wp:positionH relativeFrom="column">
                  <wp:posOffset>0</wp:posOffset>
                </wp:positionH>
                <wp:positionV relativeFrom="paragraph">
                  <wp:posOffset>2635885</wp:posOffset>
                </wp:positionV>
                <wp:extent cx="2838450" cy="5524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83845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69E2" w:rsidRPr="00135C4B" w:rsidRDefault="00EA69E2" w:rsidP="00EA69E2">
                            <w:pPr>
                              <w:rPr>
                                <w:b/>
                                <w:sz w:val="20"/>
                              </w:rPr>
                            </w:pPr>
                            <w:r w:rsidRPr="00135C4B">
                              <w:rPr>
                                <w:b/>
                                <w:sz w:val="20"/>
                              </w:rPr>
                              <w:t>Figure 3.4</w:t>
                            </w:r>
                            <w:r w:rsidRPr="00135C4B">
                              <w:rPr>
                                <w:sz w:val="20"/>
                              </w:rPr>
                              <w:t xml:space="preserve">.  Age-2-and-older yellow </w:t>
                            </w:r>
                            <w:r w:rsidR="00135C4B" w:rsidRPr="00135C4B">
                              <w:rPr>
                                <w:sz w:val="20"/>
                              </w:rPr>
                              <w:t>perch and</w:t>
                            </w:r>
                            <w:r w:rsidRPr="00135C4B">
                              <w:rPr>
                                <w:sz w:val="20"/>
                              </w:rPr>
                              <w:t xml:space="preserve"> white perch mean diet composition (% dry weight) by prey type and season.</w:t>
                            </w:r>
                          </w:p>
                          <w:p w:rsidR="00EA69E2" w:rsidRDefault="00EA69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4" type="#_x0000_t202" style="position:absolute;left:0;text-align:left;margin-left:0;margin-top:207.55pt;width:223.5pt;height:4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kfQIAAGs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" filled="f" stroked="f" strokeweight=".5pt">
                <v:textbox>
                  <w:txbxContent>
                    <w:p w:rsidR="00EA69E2" w:rsidRPr="00135C4B" w:rsidRDefault="00EA69E2" w:rsidP="00EA69E2">
                      <w:pPr>
                        <w:rPr>
                          <w:b/>
                          <w:sz w:val="20"/>
                        </w:rPr>
                      </w:pPr>
                      <w:r w:rsidRPr="00135C4B">
                        <w:rPr>
                          <w:b/>
                          <w:sz w:val="20"/>
                        </w:rPr>
                        <w:t>Figure 3.4</w:t>
                      </w:r>
                      <w:r w:rsidRPr="00135C4B">
                        <w:rPr>
                          <w:sz w:val="20"/>
                        </w:rPr>
                        <w:t xml:space="preserve">.  Age-2-and-older yellow </w:t>
                      </w:r>
                      <w:r w:rsidR="00135C4B" w:rsidRPr="00135C4B">
                        <w:rPr>
                          <w:sz w:val="20"/>
                        </w:rPr>
                        <w:t>perch and</w:t>
                      </w:r>
                      <w:r w:rsidRPr="00135C4B">
                        <w:rPr>
                          <w:sz w:val="20"/>
                        </w:rPr>
                        <w:t xml:space="preserve"> white perch mean diet composition (% dry weight) by prey type and season.</w:t>
                      </w:r>
                    </w:p>
                    <w:p w:rsidR="00EA69E2" w:rsidRDefault="00EA69E2"/>
                  </w:txbxContent>
                </v:textbox>
              </v:shape>
            </w:pict>
          </mc:Fallback>
        </mc:AlternateContent>
      </w:r>
      <w:r w:rsidR="00EA69E2">
        <w:rPr>
          <w:noProof/>
          <w:szCs w:val="24"/>
        </w:rPr>
        <mc:AlternateContent>
          <mc:Choice Requires="wps">
            <w:drawing>
              <wp:inline distT="0" distB="0" distL="0" distR="0" wp14:anchorId="505297A1" wp14:editId="0B8FDBC6">
                <wp:extent cx="2838450" cy="3190875"/>
                <wp:effectExtent l="0" t="0" r="19050" b="28575"/>
                <wp:docPr id="34" name="Rectangle 34"/>
                <wp:cNvGraphicFramePr/>
                <a:graphic xmlns:a="http://schemas.openxmlformats.org/drawingml/2006/main">
                  <a:graphicData uri="http://schemas.microsoft.com/office/word/2010/wordprocessingShape">
                    <wps:wsp>
                      <wps:cNvSpPr/>
                      <wps:spPr>
                        <a:xfrm>
                          <a:off x="0" y="0"/>
                          <a:ext cx="2838450" cy="3190875"/>
                        </a:xfrm>
                        <a:prstGeom prst="rect">
                          <a:avLst/>
                        </a:prstGeom>
                        <a:noFill/>
                        <a:ln w="127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4" o:spid="_x0000_s1026" style="width:223.5pt;height:25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" filled="f" strokecolor="#243f60 [1604]" strokeweight="1pt">
                <w10:anchorlock/>
              </v:rect>
            </w:pict>
          </mc:Fallback>
        </mc:AlternateContent>
      </w:r>
      <w:del w:id="256" w:author="Stewart, Taylor Robert" w:date="2015-01-06T13:17:00Z">
        <w:r w:rsidR="000E532C" w:rsidDel="00CE4120">
          <w:rPr>
            <w:sz w:val="20"/>
            <w:shd w:val="clear" w:color="auto" w:fill="FFFFFF"/>
          </w:rPr>
          <w:delText xml:space="preserve"> </w:delText>
        </w:r>
      </w:del>
    </w:p>
    <w:p w:rsidR="00EA69E2" w:rsidRDefault="000E532C" w:rsidP="00B62753">
      <w:pPr>
        <w:ind w:firstLine="720"/>
        <w:jc w:val="both"/>
        <w:rPr>
          <w:szCs w:val="24"/>
        </w:rPr>
      </w:pPr>
      <w:r>
        <w:rPr>
          <w:szCs w:val="24"/>
        </w:rPr>
        <w:t>Spring white perch diets were predominantly composed of benthic macroinvertebrates (6</w:t>
      </w:r>
      <w:ins w:id="257" w:author="Stewart, Taylor Robert" w:date="2015-01-06T13:18:00Z">
        <w:r w:rsidR="00CE4120">
          <w:rPr>
            <w:szCs w:val="24"/>
          </w:rPr>
          <w:t>4.0</w:t>
        </w:r>
      </w:ins>
      <w:del w:id="258" w:author="Stewart, Taylor Robert" w:date="2015-01-06T13:18:00Z">
        <w:r w:rsidDel="00CE4120">
          <w:rPr>
            <w:szCs w:val="24"/>
          </w:rPr>
          <w:delText>0</w:delText>
        </w:r>
      </w:del>
      <w:r>
        <w:rPr>
          <w:szCs w:val="24"/>
        </w:rPr>
        <w:t>%), followed by zooplankton (</w:t>
      </w:r>
      <w:ins w:id="259" w:author="Stewart, Taylor Robert" w:date="2015-01-06T13:18:00Z">
        <w:r w:rsidR="00CE4120">
          <w:rPr>
            <w:szCs w:val="24"/>
          </w:rPr>
          <w:t>34.0</w:t>
        </w:r>
      </w:ins>
      <w:del w:id="260" w:author="Stewart, Taylor Robert" w:date="2015-01-06T13:18:00Z">
        <w:r w:rsidDel="00CE4120">
          <w:rPr>
            <w:szCs w:val="24"/>
          </w:rPr>
          <w:delText>21.6</w:delText>
        </w:r>
      </w:del>
      <w:r>
        <w:rPr>
          <w:szCs w:val="24"/>
        </w:rPr>
        <w:t>%) and fish (</w:t>
      </w:r>
      <w:del w:id="261" w:author="Stewart, Taylor Robert" w:date="2015-01-06T13:18:00Z">
        <w:r w:rsidDel="00CE4120">
          <w:rPr>
            <w:szCs w:val="24"/>
          </w:rPr>
          <w:delText>18.6</w:delText>
        </w:r>
      </w:del>
      <w:ins w:id="262" w:author="Stewart, Taylor Robert" w:date="2015-01-06T13:18:00Z">
        <w:r w:rsidR="00CE4120">
          <w:rPr>
            <w:szCs w:val="24"/>
          </w:rPr>
          <w:t>2.0</w:t>
        </w:r>
      </w:ins>
      <w:r>
        <w:rPr>
          <w:szCs w:val="24"/>
        </w:rPr>
        <w:t>%). (Figure 3.</w:t>
      </w:r>
      <w:ins w:id="263" w:author="Stewart, Taylor Robert" w:date="2015-01-07T08:56:00Z">
        <w:r w:rsidR="00A56691">
          <w:rPr>
            <w:szCs w:val="24"/>
          </w:rPr>
          <w:t>4</w:t>
        </w:r>
      </w:ins>
      <w:del w:id="264" w:author="Stewart, Taylor Robert" w:date="2015-01-07T08:56:00Z">
        <w:r w:rsidDel="00A56691">
          <w:rPr>
            <w:szCs w:val="24"/>
          </w:rPr>
          <w:delText>3</w:delText>
        </w:r>
      </w:del>
      <w:r>
        <w:rPr>
          <w:szCs w:val="24"/>
        </w:rPr>
        <w:t xml:space="preserve">).  </w:t>
      </w:r>
      <w:r>
        <w:rPr>
          <w:i/>
          <w:szCs w:val="24"/>
        </w:rPr>
        <w:t xml:space="preserve">Hexagenia </w:t>
      </w:r>
      <w:r>
        <w:rPr>
          <w:szCs w:val="24"/>
        </w:rPr>
        <w:t>spp.</w:t>
      </w:r>
      <w:r>
        <w:rPr>
          <w:i/>
          <w:szCs w:val="24"/>
        </w:rPr>
        <w:t xml:space="preserve"> </w:t>
      </w:r>
      <w:del w:id="265" w:author="Stewart, Taylor Robert" w:date="2015-01-06T13:19:00Z">
        <w:r w:rsidDel="00CE4120">
          <w:rPr>
            <w:szCs w:val="24"/>
          </w:rPr>
          <w:delText>were</w:delText>
        </w:r>
      </w:del>
      <w:ins w:id="266" w:author="Stewart, Taylor Robert" w:date="2015-01-06T13:19:00Z">
        <w:r w:rsidR="00CE4120">
          <w:rPr>
            <w:szCs w:val="24"/>
          </w:rPr>
          <w:t>was</w:t>
        </w:r>
      </w:ins>
      <w:r>
        <w:rPr>
          <w:szCs w:val="24"/>
        </w:rPr>
        <w:t xml:space="preserve"> the dominant benthic </w:t>
      </w:r>
      <w:r w:rsidR="00B25230">
        <w:rPr>
          <w:szCs w:val="24"/>
        </w:rPr>
        <w:t>macro</w:t>
      </w:r>
      <w:r>
        <w:rPr>
          <w:szCs w:val="24"/>
        </w:rPr>
        <w:t xml:space="preserve">invertebrate taxa contributing </w:t>
      </w:r>
      <w:ins w:id="267" w:author="Stewart, Taylor Robert" w:date="2015-01-06T13:20:00Z">
        <w:r w:rsidR="00CE4120">
          <w:rPr>
            <w:szCs w:val="24"/>
          </w:rPr>
          <w:t>48.6</w:t>
        </w:r>
      </w:ins>
      <w:del w:id="268" w:author="Stewart, Taylor Robert" w:date="2015-01-06T13:20:00Z">
        <w:r w:rsidDel="00CE4120">
          <w:rPr>
            <w:szCs w:val="24"/>
          </w:rPr>
          <w:delText>41</w:delText>
        </w:r>
      </w:del>
      <w:r>
        <w:rPr>
          <w:szCs w:val="24"/>
        </w:rPr>
        <w:t xml:space="preserve">% to diet weight on average in spring (Figure 3.4).  </w:t>
      </w:r>
      <w:del w:id="269" w:author="Stewart, Taylor Robert" w:date="2015-01-06T13:23:00Z">
        <w:r w:rsidDel="00CE4120">
          <w:rPr>
            <w:i/>
            <w:szCs w:val="24"/>
          </w:rPr>
          <w:delText>Leptodora kindtii</w:delText>
        </w:r>
      </w:del>
      <w:ins w:id="270" w:author="Stewart, Taylor Robert" w:date="2015-01-06T13:23:00Z">
        <w:r w:rsidR="00CE4120">
          <w:rPr>
            <w:i/>
            <w:szCs w:val="24"/>
          </w:rPr>
          <w:t>Daphnia</w:t>
        </w:r>
        <w:r w:rsidR="00CE4120">
          <w:rPr>
            <w:szCs w:val="24"/>
          </w:rPr>
          <w:t xml:space="preserve"> spp.</w:t>
        </w:r>
      </w:ins>
      <w:r>
        <w:rPr>
          <w:i/>
          <w:szCs w:val="24"/>
        </w:rPr>
        <w:t xml:space="preserve"> </w:t>
      </w:r>
      <w:r>
        <w:rPr>
          <w:szCs w:val="24"/>
        </w:rPr>
        <w:t>and emerald shiner were the dominant contributors for their prey groups, and   White perch showed a shift towards increased piscivory in the autumn, while zooplankton (</w:t>
      </w:r>
      <w:del w:id="271" w:author="Stewart, Taylor Robert" w:date="2015-01-06T13:25:00Z">
        <w:r w:rsidDel="00F474EE">
          <w:rPr>
            <w:szCs w:val="24"/>
          </w:rPr>
          <w:delText>14.3</w:delText>
        </w:r>
      </w:del>
      <w:ins w:id="272" w:author="Stewart, Taylor Robert" w:date="2015-01-06T13:25:00Z">
        <w:r w:rsidR="00F474EE">
          <w:rPr>
            <w:szCs w:val="24"/>
          </w:rPr>
          <w:t>33.8</w:t>
        </w:r>
      </w:ins>
      <w:r>
        <w:rPr>
          <w:szCs w:val="24"/>
        </w:rPr>
        <w:t>%) and benthic</w:t>
      </w:r>
      <w:del w:id="273" w:author="Stewart, Taylor Robert" w:date="2015-01-06T14:00:00Z">
        <w:r w:rsidDel="007F4BFC">
          <w:rPr>
            <w:szCs w:val="24"/>
          </w:rPr>
          <w:delText xml:space="preserve"> </w:delText>
        </w:r>
      </w:del>
      <w:ins w:id="274" w:author="Stewart, Taylor Robert" w:date="2015-01-06T14:00:00Z">
        <w:r w:rsidR="007F4BFC">
          <w:rPr>
            <w:szCs w:val="24"/>
          </w:rPr>
          <w:t xml:space="preserve"> </w:t>
        </w:r>
      </w:ins>
      <w:r>
        <w:rPr>
          <w:szCs w:val="24"/>
        </w:rPr>
        <w:t>macroinvertebrates (</w:t>
      </w:r>
      <w:del w:id="275" w:author="Stewart, Taylor Robert" w:date="2015-01-06T13:25:00Z">
        <w:r w:rsidDel="00F474EE">
          <w:rPr>
            <w:szCs w:val="24"/>
          </w:rPr>
          <w:delText>21.4</w:delText>
        </w:r>
      </w:del>
      <w:ins w:id="276" w:author="Stewart, Taylor Robert" w:date="2015-01-06T13:25:00Z">
        <w:r w:rsidR="00F474EE">
          <w:rPr>
            <w:szCs w:val="24"/>
          </w:rPr>
          <w:t>26.7</w:t>
        </w:r>
      </w:ins>
      <w:r>
        <w:rPr>
          <w:szCs w:val="24"/>
        </w:rPr>
        <w:t>%</w:t>
      </w:r>
      <w:del w:id="277" w:author="Stewart, Taylor Robert" w:date="2015-01-06T13:23:00Z">
        <w:r w:rsidDel="00EF1538">
          <w:rPr>
            <w:szCs w:val="24"/>
          </w:rPr>
          <w:delText>)  made</w:delText>
        </w:r>
      </w:del>
      <w:ins w:id="278" w:author="Stewart, Taylor Robert" w:date="2015-01-06T13:23:00Z">
        <w:r w:rsidR="00EF1538">
          <w:rPr>
            <w:szCs w:val="24"/>
          </w:rPr>
          <w:t>) made</w:t>
        </w:r>
      </w:ins>
      <w:r>
        <w:rPr>
          <w:szCs w:val="24"/>
        </w:rPr>
        <w:t xml:space="preserve"> </w:t>
      </w:r>
      <w:del w:id="279" w:author="Stewart, Taylor Robert" w:date="2015-01-06T13:26:00Z">
        <w:r w:rsidDel="00F474EE">
          <w:rPr>
            <w:szCs w:val="24"/>
          </w:rPr>
          <w:delText xml:space="preserve">minor </w:delText>
        </w:r>
      </w:del>
      <w:ins w:id="280" w:author="Stewart, Taylor Robert" w:date="2015-01-06T13:26:00Z">
        <w:r w:rsidR="00F474EE">
          <w:rPr>
            <w:szCs w:val="24"/>
          </w:rPr>
          <w:t xml:space="preserve">lower </w:t>
        </w:r>
      </w:ins>
      <w:r>
        <w:rPr>
          <w:szCs w:val="24"/>
        </w:rPr>
        <w:t xml:space="preserve">contributions to their diet </w:t>
      </w:r>
      <w:del w:id="281" w:author="Stewart, Taylor Robert" w:date="2015-01-06T13:26:00Z">
        <w:r w:rsidDel="00F474EE">
          <w:rPr>
            <w:szCs w:val="24"/>
          </w:rPr>
          <w:delText>weights .</w:delText>
        </w:r>
      </w:del>
      <w:ins w:id="282" w:author="Stewart, Taylor Robert" w:date="2015-01-06T13:26:00Z">
        <w:r w:rsidR="00F474EE">
          <w:rPr>
            <w:szCs w:val="24"/>
          </w:rPr>
          <w:t>weights</w:t>
        </w:r>
      </w:ins>
      <w:r w:rsidR="00B62753">
        <w:rPr>
          <w:szCs w:val="24"/>
        </w:rPr>
        <w:t xml:space="preserve"> (Figure 3.4)</w:t>
      </w:r>
      <w:ins w:id="283" w:author="Stewart, Taylor Robert" w:date="2015-01-06T13:26:00Z">
        <w:r w:rsidR="00F474EE">
          <w:rPr>
            <w:szCs w:val="24"/>
          </w:rPr>
          <w:t>.</w:t>
        </w:r>
      </w:ins>
      <w:r>
        <w:rPr>
          <w:szCs w:val="24"/>
        </w:rPr>
        <w:t xml:space="preserve">  </w:t>
      </w:r>
      <w:ins w:id="284" w:author="Stewart, Taylor Robert" w:date="2015-01-06T13:27:00Z">
        <w:r w:rsidR="00F474EE">
          <w:rPr>
            <w:szCs w:val="24"/>
          </w:rPr>
          <w:t xml:space="preserve">Emerald shiner and </w:t>
        </w:r>
      </w:ins>
      <w:del w:id="285" w:author="Stewart, Taylor Robert" w:date="2015-01-06T13:27:00Z">
        <w:r w:rsidDel="00F474EE">
          <w:rPr>
            <w:szCs w:val="24"/>
          </w:rPr>
          <w:lastRenderedPageBreak/>
          <w:delText>U</w:delText>
        </w:r>
      </w:del>
      <w:ins w:id="286" w:author="Stewart, Taylor Robert" w:date="2015-01-06T13:27:00Z">
        <w:r w:rsidR="00F474EE">
          <w:rPr>
            <w:szCs w:val="24"/>
          </w:rPr>
          <w:t>u</w:t>
        </w:r>
      </w:ins>
      <w:r>
        <w:rPr>
          <w:szCs w:val="24"/>
        </w:rPr>
        <w:t xml:space="preserve">nidentified fish </w:t>
      </w:r>
      <w:ins w:id="287" w:author="Stewart, Taylor Robert" w:date="2015-01-06T13:27:00Z">
        <w:r w:rsidR="00F474EE">
          <w:rPr>
            <w:szCs w:val="24"/>
          </w:rPr>
          <w:t xml:space="preserve">remains </w:t>
        </w:r>
      </w:ins>
      <w:del w:id="288" w:author="Stewart, Taylor Robert" w:date="2015-01-06T13:27:00Z">
        <w:r w:rsidDel="00F474EE">
          <w:rPr>
            <w:szCs w:val="24"/>
          </w:rPr>
          <w:delText xml:space="preserve">and emerald shiners </w:delText>
        </w:r>
      </w:del>
      <w:r>
        <w:rPr>
          <w:szCs w:val="24"/>
        </w:rPr>
        <w:t>were the major fish prey taxa (</w:t>
      </w:r>
      <w:del w:id="289" w:author="Stewart, Taylor Robert" w:date="2015-01-06T13:28:00Z">
        <w:r w:rsidDel="00F474EE">
          <w:rPr>
            <w:szCs w:val="24"/>
          </w:rPr>
          <w:delText>47.8</w:delText>
        </w:r>
      </w:del>
      <w:ins w:id="290" w:author="Stewart, Taylor Robert" w:date="2015-01-06T13:28:00Z">
        <w:r w:rsidR="00F474EE">
          <w:rPr>
            <w:szCs w:val="24"/>
          </w:rPr>
          <w:t>19.2</w:t>
        </w:r>
      </w:ins>
      <w:r>
        <w:rPr>
          <w:szCs w:val="24"/>
        </w:rPr>
        <w:t>%</w:t>
      </w:r>
      <w:ins w:id="291" w:author="Stewart, Taylor Robert" w:date="2015-01-06T13:27:00Z">
        <w:r w:rsidR="00F474EE">
          <w:rPr>
            <w:szCs w:val="24"/>
          </w:rPr>
          <w:t xml:space="preserve"> and</w:t>
        </w:r>
      </w:ins>
      <w:del w:id="292" w:author="Stewart, Taylor Robert" w:date="2015-01-06T13:27:00Z">
        <w:r w:rsidDel="00F474EE">
          <w:rPr>
            <w:szCs w:val="24"/>
          </w:rPr>
          <w:delText>,</w:delText>
        </w:r>
      </w:del>
      <w:r>
        <w:rPr>
          <w:szCs w:val="24"/>
        </w:rPr>
        <w:t xml:space="preserve"> </w:t>
      </w:r>
      <w:del w:id="293" w:author="Stewart, Taylor Robert" w:date="2015-01-06T13:28:00Z">
        <w:r w:rsidDel="00F474EE">
          <w:rPr>
            <w:szCs w:val="24"/>
          </w:rPr>
          <w:delText>13.8</w:delText>
        </w:r>
      </w:del>
      <w:ins w:id="294" w:author="Stewart, Taylor Robert" w:date="2015-01-06T13:28:00Z">
        <w:r w:rsidR="00F474EE">
          <w:rPr>
            <w:szCs w:val="24"/>
          </w:rPr>
          <w:t>17.0</w:t>
        </w:r>
      </w:ins>
      <w:r>
        <w:rPr>
          <w:szCs w:val="24"/>
        </w:rPr>
        <w:t xml:space="preserve">%) during autumn.  </w:t>
      </w:r>
      <w:ins w:id="295" w:author="Stewart, Taylor Robert" w:date="2015-01-06T13:29:00Z">
        <w:r w:rsidR="00F474EE" w:rsidRPr="008C1388">
          <w:rPr>
            <w:i/>
            <w:szCs w:val="24"/>
          </w:rPr>
          <w:t>Hexagenia</w:t>
        </w:r>
        <w:r w:rsidR="00F474EE">
          <w:rPr>
            <w:szCs w:val="24"/>
          </w:rPr>
          <w:t xml:space="preserve"> spp.</w:t>
        </w:r>
      </w:ins>
      <w:del w:id="296" w:author="Stewart, Taylor Robert" w:date="2015-01-06T13:23:00Z">
        <w:r w:rsidRPr="00F474EE" w:rsidDel="00EF1538">
          <w:rPr>
            <w:szCs w:val="24"/>
          </w:rPr>
          <w:delText>c</w:delText>
        </w:r>
      </w:del>
      <w:del w:id="297" w:author="Stewart, Taylor Robert" w:date="2015-01-06T13:29:00Z">
        <w:r w:rsidRPr="00F474EE" w:rsidDel="00F474EE">
          <w:rPr>
            <w:szCs w:val="24"/>
          </w:rPr>
          <w:delText>hironomids</w:delText>
        </w:r>
      </w:del>
      <w:r>
        <w:rPr>
          <w:szCs w:val="24"/>
        </w:rPr>
        <w:t xml:space="preserve"> </w:t>
      </w:r>
      <w:del w:id="298" w:author="Stewart, Taylor Robert" w:date="2015-01-06T13:31:00Z">
        <w:r w:rsidDel="00F474EE">
          <w:rPr>
            <w:szCs w:val="24"/>
          </w:rPr>
          <w:delText xml:space="preserve">were </w:delText>
        </w:r>
      </w:del>
      <w:ins w:id="299" w:author="Stewart, Taylor Robert" w:date="2015-01-06T13:31:00Z">
        <w:r w:rsidR="00F474EE">
          <w:rPr>
            <w:szCs w:val="24"/>
          </w:rPr>
          <w:t xml:space="preserve">was </w:t>
        </w:r>
      </w:ins>
      <w:r>
        <w:rPr>
          <w:szCs w:val="24"/>
        </w:rPr>
        <w:t xml:space="preserve">the predominant benthic macroinvertebrate taxa and </w:t>
      </w:r>
      <w:r>
        <w:rPr>
          <w:i/>
          <w:szCs w:val="24"/>
        </w:rPr>
        <w:t>Bythotrephes</w:t>
      </w:r>
      <w:r>
        <w:rPr>
          <w:szCs w:val="24"/>
        </w:rPr>
        <w:t xml:space="preserve"> sp. was the predominant</w:t>
      </w:r>
      <w:r w:rsidR="00EA69E2">
        <w:rPr>
          <w:szCs w:val="24"/>
        </w:rPr>
        <w:t xml:space="preserve"> zooplankton taxa during autumn </w:t>
      </w:r>
      <w:r>
        <w:rPr>
          <w:szCs w:val="24"/>
        </w:rPr>
        <w:t>(Figure 3.</w:t>
      </w:r>
      <w:ins w:id="300" w:author="Stewart, Taylor Robert" w:date="2015-01-07T08:56:00Z">
        <w:r w:rsidR="00A56691">
          <w:rPr>
            <w:szCs w:val="24"/>
          </w:rPr>
          <w:t>5</w:t>
        </w:r>
      </w:ins>
      <w:del w:id="301" w:author="Stewart, Taylor Robert" w:date="2015-01-07T08:56:00Z">
        <w:r w:rsidDel="00A56691">
          <w:rPr>
            <w:szCs w:val="24"/>
          </w:rPr>
          <w:delText>4</w:delText>
        </w:r>
      </w:del>
      <w:r>
        <w:rPr>
          <w:szCs w:val="24"/>
        </w:rPr>
        <w:t>).</w:t>
      </w:r>
    </w:p>
    <w:p w:rsidR="0053622E" w:rsidRDefault="000E532C" w:rsidP="00C47038">
      <w:pPr>
        <w:ind w:firstLine="720"/>
        <w:jc w:val="both"/>
        <w:rPr>
          <w:szCs w:val="24"/>
          <w:shd w:val="clear" w:color="auto" w:fill="FFFFFF"/>
        </w:rPr>
        <w:sectPr w:rsidR="0053622E" w:rsidSect="00C25B69">
          <w:type w:val="continuous"/>
          <w:pgSz w:w="12240" w:h="15840"/>
          <w:pgMar w:top="1440" w:right="1440" w:bottom="1440" w:left="1440" w:header="720" w:footer="171" w:gutter="0"/>
          <w:pgNumType w:fmt="numberInDash"/>
          <w:cols w:num="2" w:space="360"/>
        </w:sectPr>
      </w:pPr>
      <w:r>
        <w:rPr>
          <w:szCs w:val="24"/>
        </w:rPr>
        <w:t>In summary, yellow perch</w:t>
      </w:r>
      <w:ins w:id="302" w:author="Stewart, Taylor Robert" w:date="2015-01-06T13:33:00Z">
        <w:r w:rsidR="00F474EE">
          <w:rPr>
            <w:szCs w:val="24"/>
          </w:rPr>
          <w:t xml:space="preserve"> and white perch</w:t>
        </w:r>
      </w:ins>
      <w:r>
        <w:rPr>
          <w:szCs w:val="24"/>
        </w:rPr>
        <w:t xml:space="preserve"> diets in spring were distributed across </w:t>
      </w:r>
      <w:r w:rsidR="00B25230">
        <w:rPr>
          <w:szCs w:val="24"/>
        </w:rPr>
        <w:t>our western basin sampling area.  I</w:t>
      </w:r>
      <w:r>
        <w:rPr>
          <w:szCs w:val="24"/>
        </w:rPr>
        <w:t>n fall</w:t>
      </w:r>
      <w:r w:rsidR="00B25230">
        <w:rPr>
          <w:szCs w:val="24"/>
        </w:rPr>
        <w:t>,</w:t>
      </w:r>
      <w:r>
        <w:rPr>
          <w:szCs w:val="24"/>
        </w:rPr>
        <w:t xml:space="preserve"> the north shore near the Detroit River was under-represented due to a high number of empty stomachs (Figure 3.2).  </w:t>
      </w:r>
      <w:del w:id="303" w:author="Stewart, Taylor Robert" w:date="2015-01-06T13:33:00Z">
        <w:r w:rsidDel="00E34900">
          <w:rPr>
            <w:szCs w:val="24"/>
          </w:rPr>
          <w:delText xml:space="preserve">White perch diets were under-represented along the south shore and in the Sandusky Basin during spring, but were more evenly distributed in the fall (Figure 3.2). </w:delText>
        </w:r>
      </w:del>
      <w:r>
        <w:rPr>
          <w:szCs w:val="24"/>
        </w:rPr>
        <w:t xml:space="preserve">Yellow perch and white perch </w:t>
      </w:r>
      <w:del w:id="304" w:author="Stewart, Taylor Robert" w:date="2015-01-06T13:53:00Z">
        <w:r w:rsidDel="007F4BFC">
          <w:rPr>
            <w:szCs w:val="24"/>
          </w:rPr>
          <w:delText>continued to exhibit</w:delText>
        </w:r>
      </w:del>
      <w:ins w:id="305" w:author="Stewart, Taylor Robert" w:date="2015-01-06T13:53:00Z">
        <w:r w:rsidR="007F4BFC">
          <w:rPr>
            <w:szCs w:val="24"/>
          </w:rPr>
          <w:t>showed a</w:t>
        </w:r>
      </w:ins>
      <w:r>
        <w:rPr>
          <w:szCs w:val="24"/>
        </w:rPr>
        <w:t xml:space="preserve"> </w:t>
      </w:r>
      <w:del w:id="306" w:author="Stewart, Taylor Robert" w:date="2015-01-06T13:53:00Z">
        <w:r w:rsidDel="007F4BFC">
          <w:rPr>
            <w:szCs w:val="24"/>
          </w:rPr>
          <w:delText>lower</w:delText>
        </w:r>
      </w:del>
      <w:ins w:id="307" w:author="Stewart, Taylor Robert" w:date="2015-01-06T13:54:00Z">
        <w:r w:rsidR="007F4BFC">
          <w:rPr>
            <w:szCs w:val="24"/>
          </w:rPr>
          <w:t>higher</w:t>
        </w:r>
      </w:ins>
      <w:r>
        <w:rPr>
          <w:szCs w:val="24"/>
        </w:rPr>
        <w:t xml:space="preserve"> occurrence of zooplankton and benthic invertebrates in diets in both the spring and the autumn.  In contrast, both species exhibited increased occurrence of fish in diets in the autumn relative to the spring and this autumn frequency has increased in the past few years relative to historical data.  Hexagenia spp. occurred frequently in diets in 201</w:t>
      </w:r>
      <w:ins w:id="308" w:author="Stewart, Taylor Robert" w:date="2015-01-06T13:41:00Z">
        <w:r w:rsidR="00E34900">
          <w:rPr>
            <w:szCs w:val="24"/>
          </w:rPr>
          <w:t>4</w:t>
        </w:r>
      </w:ins>
      <w:del w:id="309" w:author="Stewart, Taylor Robert" w:date="2015-01-06T13:41:00Z">
        <w:r w:rsidDel="00E34900">
          <w:rPr>
            <w:szCs w:val="24"/>
          </w:rPr>
          <w:delText>3</w:delText>
        </w:r>
      </w:del>
      <w:r>
        <w:rPr>
          <w:szCs w:val="24"/>
        </w:rPr>
        <w:t xml:space="preserve"> and contributed </w:t>
      </w:r>
      <w:ins w:id="310" w:author="Stewart, Taylor Robert" w:date="2015-01-06T13:41:00Z">
        <w:r w:rsidR="00E34900">
          <w:rPr>
            <w:szCs w:val="24"/>
          </w:rPr>
          <w:t>39.7</w:t>
        </w:r>
      </w:ins>
      <w:del w:id="311" w:author="Stewart, Taylor Robert" w:date="2015-01-06T13:41:00Z">
        <w:r w:rsidDel="00E34900">
          <w:rPr>
            <w:szCs w:val="24"/>
          </w:rPr>
          <w:delText>40</w:delText>
        </w:r>
      </w:del>
      <w:r>
        <w:rPr>
          <w:szCs w:val="24"/>
        </w:rPr>
        <w:t xml:space="preserve">% to diet composition by weight in the spring.  </w:t>
      </w:r>
      <w:r>
        <w:rPr>
          <w:szCs w:val="24"/>
          <w:shd w:val="clear" w:color="auto" w:fill="FFFFFF"/>
        </w:rPr>
        <w:t>The timing of our spring sampling in 201</w:t>
      </w:r>
      <w:ins w:id="312" w:author="Stewart, Taylor Robert" w:date="2015-01-06T13:36:00Z">
        <w:r w:rsidR="00E34900">
          <w:rPr>
            <w:szCs w:val="24"/>
            <w:shd w:val="clear" w:color="auto" w:fill="FFFFFF"/>
          </w:rPr>
          <w:t>4</w:t>
        </w:r>
      </w:ins>
      <w:del w:id="313" w:author="Stewart, Taylor Robert" w:date="2015-01-06T13:36:00Z">
        <w:r w:rsidDel="00E34900">
          <w:rPr>
            <w:szCs w:val="24"/>
            <w:shd w:val="clear" w:color="auto" w:fill="FFFFFF"/>
          </w:rPr>
          <w:delText>3</w:delText>
        </w:r>
      </w:del>
      <w:r>
        <w:rPr>
          <w:szCs w:val="24"/>
          <w:shd w:val="clear" w:color="auto" w:fill="FFFFFF"/>
        </w:rPr>
        <w:t xml:space="preserve"> coincided with a </w:t>
      </w:r>
      <w:r>
        <w:rPr>
          <w:i/>
          <w:szCs w:val="24"/>
          <w:shd w:val="clear" w:color="auto" w:fill="FFFFFF"/>
        </w:rPr>
        <w:t>Hexagenia</w:t>
      </w:r>
      <w:r>
        <w:rPr>
          <w:szCs w:val="24"/>
          <w:shd w:val="clear" w:color="auto" w:fill="FFFFFF"/>
        </w:rPr>
        <w:t xml:space="preserve"> spp. hatch and we found multiple fish with full stomachs that were comprised completely of </w:t>
      </w:r>
      <w:r>
        <w:rPr>
          <w:i/>
          <w:szCs w:val="24"/>
          <w:shd w:val="clear" w:color="auto" w:fill="FFFFFF"/>
        </w:rPr>
        <w:t>Hexagenia</w:t>
      </w:r>
      <w:r>
        <w:rPr>
          <w:szCs w:val="24"/>
          <w:shd w:val="clear" w:color="auto" w:fill="FFFFFF"/>
        </w:rPr>
        <w:t xml:space="preserve"> spp.  We continued to detect high occurrence of Dreissena spp. in yellow perch diets, but importance of Dreissena spp. to diets may be overestimated in diet content studies due to digestion and evacuation differences relative to softer prey (Brush et al. 2012).  In 201</w:t>
      </w:r>
      <w:del w:id="314" w:author="Stewart, Taylor Robert" w:date="2015-01-06T13:40:00Z">
        <w:r w:rsidDel="00E34900">
          <w:rPr>
            <w:szCs w:val="24"/>
            <w:shd w:val="clear" w:color="auto" w:fill="FFFFFF"/>
          </w:rPr>
          <w:delText>3</w:delText>
        </w:r>
      </w:del>
      <w:ins w:id="315" w:author="Stewart, Taylor Robert" w:date="2015-01-06T13:40:00Z">
        <w:r w:rsidR="00E34900">
          <w:rPr>
            <w:szCs w:val="24"/>
            <w:shd w:val="clear" w:color="auto" w:fill="FFFFFF"/>
          </w:rPr>
          <w:t>4</w:t>
        </w:r>
      </w:ins>
      <w:r>
        <w:rPr>
          <w:szCs w:val="24"/>
          <w:shd w:val="clear" w:color="auto" w:fill="FFFFFF"/>
        </w:rPr>
        <w:t xml:space="preserve">, </w:t>
      </w:r>
      <w:r>
        <w:rPr>
          <w:i/>
          <w:szCs w:val="24"/>
          <w:shd w:val="clear" w:color="auto" w:fill="FFFFFF"/>
        </w:rPr>
        <w:t>Bythotrephes</w:t>
      </w:r>
      <w:r>
        <w:rPr>
          <w:szCs w:val="24"/>
          <w:shd w:val="clear" w:color="auto" w:fill="FFFFFF"/>
        </w:rPr>
        <w:t xml:space="preserve"> sp. </w:t>
      </w:r>
      <w:del w:id="316" w:author="Stewart, Taylor Robert" w:date="2015-01-06T13:36:00Z">
        <w:r w:rsidDel="00E34900">
          <w:rPr>
            <w:szCs w:val="24"/>
            <w:shd w:val="clear" w:color="auto" w:fill="FFFFFF"/>
          </w:rPr>
          <w:delText>were</w:delText>
        </w:r>
      </w:del>
      <w:ins w:id="317" w:author="Stewart, Taylor Robert" w:date="2015-01-06T13:36:00Z">
        <w:r w:rsidR="00E34900">
          <w:rPr>
            <w:szCs w:val="24"/>
            <w:shd w:val="clear" w:color="auto" w:fill="FFFFFF"/>
          </w:rPr>
          <w:t>was</w:t>
        </w:r>
      </w:ins>
      <w:r>
        <w:rPr>
          <w:szCs w:val="24"/>
          <w:shd w:val="clear" w:color="auto" w:fill="FFFFFF"/>
        </w:rPr>
        <w:t xml:space="preserve"> </w:t>
      </w:r>
      <w:del w:id="318" w:author="Stewart, Taylor Robert" w:date="2015-01-06T13:39:00Z">
        <w:r w:rsidDel="00E34900">
          <w:rPr>
            <w:szCs w:val="24"/>
            <w:shd w:val="clear" w:color="auto" w:fill="FFFFFF"/>
          </w:rPr>
          <w:delText>in</w:delText>
        </w:r>
      </w:del>
      <w:r>
        <w:rPr>
          <w:szCs w:val="24"/>
          <w:shd w:val="clear" w:color="auto" w:fill="FFFFFF"/>
        </w:rPr>
        <w:t xml:space="preserve">frequently observed in diets (maximum </w:t>
      </w:r>
      <w:ins w:id="319" w:author="Stewart, Taylor Robert" w:date="2015-01-06T13:40:00Z">
        <w:r w:rsidR="00E34900">
          <w:rPr>
            <w:szCs w:val="24"/>
            <w:shd w:val="clear" w:color="auto" w:fill="FFFFFF"/>
          </w:rPr>
          <w:t>22.6</w:t>
        </w:r>
      </w:ins>
      <w:del w:id="320" w:author="Stewart, Taylor Robert" w:date="2015-01-06T13:40:00Z">
        <w:r w:rsidDel="00E34900">
          <w:rPr>
            <w:szCs w:val="24"/>
            <w:shd w:val="clear" w:color="auto" w:fill="FFFFFF"/>
          </w:rPr>
          <w:delText>13</w:delText>
        </w:r>
      </w:del>
      <w:r>
        <w:rPr>
          <w:szCs w:val="24"/>
          <w:shd w:val="clear" w:color="auto" w:fill="FFFFFF"/>
        </w:rPr>
        <w:t>% of diets in white perch in autumn)</w:t>
      </w:r>
      <w:ins w:id="321" w:author="Stewart, Taylor Robert" w:date="2015-01-06T13:40:00Z">
        <w:r w:rsidR="00E34900">
          <w:rPr>
            <w:szCs w:val="24"/>
            <w:shd w:val="clear" w:color="auto" w:fill="FFFFFF"/>
          </w:rPr>
          <w:t xml:space="preserve">. </w:t>
        </w:r>
      </w:ins>
      <w:del w:id="322" w:author="Stewart, Taylor Robert" w:date="2015-01-06T13:40:00Z">
        <w:r w:rsidDel="00E34900">
          <w:rPr>
            <w:szCs w:val="24"/>
            <w:shd w:val="clear" w:color="auto" w:fill="FFFFFF"/>
          </w:rPr>
          <w:delText xml:space="preserve"> and </w:delText>
        </w:r>
      </w:del>
      <w:ins w:id="323" w:author="Stewart, Taylor Robert" w:date="2015-01-06T13:40:00Z">
        <w:r w:rsidR="00E34900">
          <w:rPr>
            <w:szCs w:val="24"/>
            <w:shd w:val="clear" w:color="auto" w:fill="FFFFFF"/>
          </w:rPr>
          <w:t>W</w:t>
        </w:r>
      </w:ins>
      <w:del w:id="324" w:author="Stewart, Taylor Robert" w:date="2015-01-06T13:40:00Z">
        <w:r w:rsidDel="00E34900">
          <w:rPr>
            <w:szCs w:val="24"/>
            <w:shd w:val="clear" w:color="auto" w:fill="FFFFFF"/>
          </w:rPr>
          <w:delText>w</w:delText>
        </w:r>
      </w:del>
      <w:r>
        <w:rPr>
          <w:szCs w:val="24"/>
          <w:shd w:val="clear" w:color="auto" w:fill="FFFFFF"/>
        </w:rPr>
        <w:t xml:space="preserve">e observed </w:t>
      </w:r>
      <w:ins w:id="325" w:author="Stewart, Taylor Robert" w:date="2015-01-06T13:38:00Z">
        <w:r w:rsidR="00E34900">
          <w:rPr>
            <w:szCs w:val="24"/>
            <w:shd w:val="clear" w:color="auto" w:fill="FFFFFF"/>
          </w:rPr>
          <w:t xml:space="preserve">only one </w:t>
        </w:r>
        <w:r w:rsidR="00E34900" w:rsidRPr="00E34900">
          <w:rPr>
            <w:i/>
            <w:szCs w:val="24"/>
            <w:shd w:val="clear" w:color="auto" w:fill="FFFFFF"/>
          </w:rPr>
          <w:t>Hemimysis</w:t>
        </w:r>
        <w:r w:rsidR="00E34900">
          <w:rPr>
            <w:szCs w:val="24"/>
            <w:shd w:val="clear" w:color="auto" w:fill="FFFFFF"/>
          </w:rPr>
          <w:t xml:space="preserve"> sp. and </w:t>
        </w:r>
      </w:ins>
      <w:r w:rsidRPr="00E34900">
        <w:rPr>
          <w:szCs w:val="24"/>
          <w:shd w:val="clear" w:color="auto" w:fill="FFFFFF"/>
        </w:rPr>
        <w:t>no</w:t>
      </w:r>
      <w:r>
        <w:rPr>
          <w:szCs w:val="24"/>
          <w:shd w:val="clear" w:color="auto" w:fill="FFFFFF"/>
        </w:rPr>
        <w:t xml:space="preserve"> </w:t>
      </w:r>
      <w:del w:id="326" w:author="Stewart, Taylor Robert" w:date="2015-01-06T13:37:00Z">
        <w:r w:rsidDel="00E34900">
          <w:rPr>
            <w:i/>
            <w:szCs w:val="24"/>
            <w:shd w:val="clear" w:color="auto" w:fill="FFFFFF"/>
          </w:rPr>
          <w:delText>Hemimysis</w:delText>
        </w:r>
        <w:r w:rsidDel="00E34900">
          <w:rPr>
            <w:szCs w:val="24"/>
            <w:shd w:val="clear" w:color="auto" w:fill="FFFFFF"/>
          </w:rPr>
          <w:delText xml:space="preserve"> sp. or </w:delText>
        </w:r>
      </w:del>
      <w:r>
        <w:rPr>
          <w:i/>
          <w:szCs w:val="24"/>
          <w:shd w:val="clear" w:color="auto" w:fill="FFFFFF"/>
        </w:rPr>
        <w:t>Cercopagis</w:t>
      </w:r>
      <w:r>
        <w:rPr>
          <w:szCs w:val="24"/>
          <w:shd w:val="clear" w:color="auto" w:fill="FFFFFF"/>
        </w:rPr>
        <w:t xml:space="preserve"> sp. in any fish diets</w:t>
      </w:r>
      <w:r w:rsidR="00CE79A9">
        <w:rPr>
          <w:szCs w:val="24"/>
          <w:shd w:val="clear" w:color="auto" w:fill="FFFFFF"/>
        </w:rPr>
        <w:t>.</w:t>
      </w:r>
    </w:p>
    <w:p w:rsidR="0053622E" w:rsidRDefault="0053622E" w:rsidP="002A7E74">
      <w:pPr>
        <w:ind w:firstLine="720"/>
        <w:jc w:val="both"/>
        <w:rPr>
          <w:szCs w:val="24"/>
          <w:shd w:val="clear" w:color="auto" w:fill="FFFFFF"/>
        </w:rPr>
        <w:sectPr w:rsidR="0053622E" w:rsidSect="00CE79A9">
          <w:type w:val="continuous"/>
          <w:pgSz w:w="12240" w:h="15840"/>
          <w:pgMar w:top="1440" w:right="1440" w:bottom="1440" w:left="1440" w:header="720" w:footer="171" w:gutter="0"/>
          <w:pgNumType w:fmt="numberInDash"/>
          <w:cols w:space="360"/>
        </w:sectPr>
      </w:pPr>
    </w:p>
    <w:p w:rsidR="000E532C" w:rsidRPr="00135C4B" w:rsidDel="007F4BFC" w:rsidRDefault="00C25B69" w:rsidP="00C25B69">
      <w:pPr>
        <w:jc w:val="both"/>
        <w:rPr>
          <w:del w:id="327" w:author="Stewart, Taylor Robert" w:date="2015-01-06T13:59:00Z"/>
          <w:szCs w:val="24"/>
          <w:shd w:val="clear" w:color="auto" w:fill="FFFFFF"/>
        </w:rPr>
      </w:pPr>
      <w:r>
        <w:rPr>
          <w:noProof/>
          <w:szCs w:val="24"/>
        </w:rPr>
        <w:lastRenderedPageBreak/>
        <mc:AlternateContent>
          <mc:Choice Requires="wps">
            <w:drawing>
              <wp:anchor distT="0" distB="0" distL="114300" distR="114300" simplePos="0" relativeHeight="251670528" behindDoc="0" locked="0" layoutInCell="1" allowOverlap="1" wp14:anchorId="28EEFE11" wp14:editId="7395A26C">
                <wp:simplePos x="0" y="0"/>
                <wp:positionH relativeFrom="column">
                  <wp:posOffset>9525</wp:posOffset>
                </wp:positionH>
                <wp:positionV relativeFrom="paragraph">
                  <wp:posOffset>70485</wp:posOffset>
                </wp:positionV>
                <wp:extent cx="5943600" cy="55721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5943600" cy="55721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75pt;margin-top:5.55pt;width:468pt;height:4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" filled="f" strokecolor="black [3213]" strokeweight="1pt"/>
            </w:pict>
          </mc:Fallback>
        </mc:AlternateContent>
      </w:r>
      <w:r>
        <w:rPr>
          <w:noProof/>
          <w:szCs w:val="24"/>
        </w:rPr>
        <mc:AlternateContent>
          <mc:Choice Requires="wps">
            <w:drawing>
              <wp:anchor distT="0" distB="0" distL="114300" distR="114300" simplePos="0" relativeHeight="251671552" behindDoc="0" locked="0" layoutInCell="1" allowOverlap="1" wp14:anchorId="4E84F7AE" wp14:editId="5E1E9E28">
                <wp:simplePos x="0" y="0"/>
                <wp:positionH relativeFrom="column">
                  <wp:posOffset>9525</wp:posOffset>
                </wp:positionH>
                <wp:positionV relativeFrom="paragraph">
                  <wp:posOffset>70485</wp:posOffset>
                </wp:positionV>
                <wp:extent cx="5943600" cy="51530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943600" cy="515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B69" w:rsidRDefault="00664CF3">
                            <w:r>
                              <w:rPr>
                                <w:noProof/>
                              </w:rPr>
                              <w:drawing>
                                <wp:inline distT="0" distB="0" distL="0" distR="0">
                                  <wp:extent cx="5788308" cy="5110495"/>
                                  <wp:effectExtent l="0" t="0" r="3175" b="0"/>
                                  <wp:docPr id="1" name="Picture 1" descr="F:\Western Basin Forage\2014\Predator Diets\Figures\wb_percent_prey_taxa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stern Basin Forage\2014\Predator Diets\Figures\wb_percent_prey_taxa_cropped.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3421" cy="5115009"/>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35" type="#_x0000_t202" style="position:absolute;left:0;text-align:left;margin-left:.75pt;margin-top:5.55pt;width:468pt;height:405.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" filled="f" stroked="f" strokeweight=".5pt">
                <v:textbox>
                  <w:txbxContent>
                    <w:p w:rsidR="00C25B69" w:rsidRDefault="00664CF3">
                      <w:r>
                        <w:rPr>
                          <w:noProof/>
                        </w:rPr>
                        <w:drawing>
                          <wp:inline distT="0" distB="0" distL="0" distR="0">
                            <wp:extent cx="5788308" cy="5110495"/>
                            <wp:effectExtent l="0" t="0" r="3175" b="0"/>
                            <wp:docPr id="1" name="Picture 1" descr="F:\Western Basin Forage\2014\Predator Diets\Figures\wb_percent_prey_taxa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stern Basin Forage\2014\Predator Diets\Figures\wb_percent_prey_taxa_cropped.t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3421" cy="5115009"/>
                                    </a:xfrm>
                                    <a:prstGeom prst="rect">
                                      <a:avLst/>
                                    </a:prstGeom>
                                    <a:noFill/>
                                    <a:ln>
                                      <a:noFill/>
                                    </a:ln>
                                  </pic:spPr>
                                </pic:pic>
                              </a:graphicData>
                            </a:graphic>
                          </wp:inline>
                        </w:drawing>
                      </w:r>
                    </w:p>
                  </w:txbxContent>
                </v:textbox>
              </v:shape>
            </w:pict>
          </mc:Fallback>
        </mc:AlternateContent>
      </w:r>
      <w:del w:id="328" w:author="Stewart, Taylor Robert" w:date="2015-01-06T14:12:00Z">
        <w:r w:rsidR="000E532C" w:rsidDel="00957ABF">
          <w:rPr>
            <w:szCs w:val="24"/>
            <w:shd w:val="clear" w:color="auto" w:fill="FFFFFF"/>
          </w:rPr>
          <w:delText>.</w:delText>
        </w:r>
      </w:del>
      <w:del w:id="329" w:author="Stewart, Taylor Robert" w:date="2015-01-06T13:40:00Z">
        <w:r w:rsidR="000E532C" w:rsidDel="00E34900">
          <w:rPr>
            <w:szCs w:val="24"/>
          </w:rPr>
          <w:delText xml:space="preserve">  </w:delText>
        </w:r>
      </w:del>
    </w:p>
    <w:p w:rsidR="000E532C" w:rsidDel="007F4BFC" w:rsidRDefault="000E532C" w:rsidP="00135C4B">
      <w:pPr>
        <w:jc w:val="both"/>
        <w:rPr>
          <w:del w:id="330" w:author="Stewart, Taylor Robert" w:date="2015-01-06T14:02:00Z"/>
          <w:szCs w:val="24"/>
        </w:rPr>
      </w:pPr>
      <w:del w:id="331" w:author="Stewart, Taylor Robert" w:date="2015-01-06T13:59:00Z">
        <w:r w:rsidDel="007F4BFC">
          <w:rPr>
            <w:szCs w:val="24"/>
          </w:rPr>
          <w:delText xml:space="preserve">  </w:delText>
        </w:r>
      </w:del>
    </w:p>
    <w:p w:rsidR="000E532C" w:rsidDel="007F4BFC" w:rsidRDefault="000E532C" w:rsidP="00C25B69">
      <w:pPr>
        <w:jc w:val="both"/>
        <w:rPr>
          <w:del w:id="332" w:author="Stewart, Taylor Robert" w:date="2015-01-06T14:02:00Z"/>
          <w:szCs w:val="24"/>
        </w:rPr>
      </w:pPr>
    </w:p>
    <w:p w:rsidR="000E532C" w:rsidRDefault="000E532C">
      <w:pPr>
        <w:jc w:val="both"/>
        <w:rPr>
          <w:b/>
          <w:szCs w:val="24"/>
        </w:rPr>
        <w:sectPr w:rsidR="000E532C" w:rsidSect="00CE79A9">
          <w:type w:val="continuous"/>
          <w:pgSz w:w="12240" w:h="15840"/>
          <w:pgMar w:top="1440" w:right="1440" w:bottom="1440" w:left="1440" w:header="720" w:footer="171" w:gutter="0"/>
          <w:pgNumType w:fmt="numberInDash"/>
          <w:cols w:space="360"/>
        </w:sectPr>
        <w:pPrChange w:id="333" w:author="Stewart, Taylor Robert" w:date="2015-01-06T14:14:00Z">
          <w:pPr/>
        </w:pPrChange>
      </w:pPr>
    </w:p>
    <w:p w:rsidR="000E532C" w:rsidDel="007F4BFC" w:rsidRDefault="00C25B69" w:rsidP="00135C4B">
      <w:pPr>
        <w:rPr>
          <w:del w:id="334" w:author="Stewart, Taylor Robert" w:date="2015-01-06T14:02:00Z"/>
          <w:b/>
          <w:szCs w:val="24"/>
        </w:rPr>
        <w:sectPr w:rsidR="000E532C" w:rsidDel="007F4BFC">
          <w:type w:val="continuous"/>
          <w:pgSz w:w="12240" w:h="15840"/>
          <w:pgMar w:top="1440" w:right="1440" w:bottom="1080" w:left="1440" w:header="720" w:footer="720" w:gutter="0"/>
          <w:pgNumType w:fmt="numberInDash"/>
          <w:cols w:space="720"/>
        </w:sectPr>
      </w:pPr>
      <w:r>
        <w:rPr>
          <w:noProof/>
        </w:rPr>
        <w:lastRenderedPageBreak/>
        <mc:AlternateContent>
          <mc:Choice Requires="wps">
            <w:drawing>
              <wp:anchor distT="0" distB="0" distL="114300" distR="114300" simplePos="0" relativeHeight="251672576" behindDoc="0" locked="0" layoutInCell="1" allowOverlap="1" wp14:anchorId="57A65D77" wp14:editId="245C7E84">
                <wp:simplePos x="0" y="0"/>
                <wp:positionH relativeFrom="column">
                  <wp:posOffset>9525</wp:posOffset>
                </wp:positionH>
                <wp:positionV relativeFrom="paragraph">
                  <wp:posOffset>4991100</wp:posOffset>
                </wp:positionV>
                <wp:extent cx="5949950" cy="4762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94995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B69" w:rsidRPr="00C25B69" w:rsidRDefault="00C25B69" w:rsidP="00C25B69">
                            <w:pPr>
                              <w:rPr>
                                <w:sz w:val="20"/>
                              </w:rPr>
                            </w:pPr>
                            <w:r w:rsidRPr="00C25B69">
                              <w:rPr>
                                <w:b/>
                                <w:sz w:val="20"/>
                              </w:rPr>
                              <w:t>Figure 3.5</w:t>
                            </w:r>
                            <w:r w:rsidRPr="00C25B69">
                              <w:rPr>
                                <w:sz w:val="20"/>
                              </w:rPr>
                              <w:t>.  Age-2-and-older yellow perch (top panel) and white perch (bottom panel) mean diet composition (% dry weight) by prey species in spring (black bars) and autumn (gray bars).</w:t>
                            </w:r>
                          </w:p>
                          <w:p w:rsidR="00C25B69" w:rsidRDefault="00C25B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36" type="#_x0000_t202" style="position:absolute;margin-left:.75pt;margin-top:393pt;width:468.5pt;height: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" filled="f" stroked="f" strokeweight=".5pt">
                <v:textbox>
                  <w:txbxContent>
                    <w:p w:rsidR="00C25B69" w:rsidRPr="00C25B69" w:rsidRDefault="00C25B69" w:rsidP="00C25B69">
                      <w:pPr>
                        <w:rPr>
                          <w:sz w:val="20"/>
                        </w:rPr>
                      </w:pPr>
                      <w:r w:rsidRPr="00C25B69">
                        <w:rPr>
                          <w:b/>
                          <w:sz w:val="20"/>
                        </w:rPr>
                        <w:t>Figure 3.5</w:t>
                      </w:r>
                      <w:r w:rsidRPr="00C25B69">
                        <w:rPr>
                          <w:sz w:val="20"/>
                        </w:rPr>
                        <w:t>.  Age-2-and-older yellow perch (top panel) and white perch (bottom panel) mean diet composition (% dry weight) by prey species in spring (black bars) and autumn (gray bars).</w:t>
                      </w:r>
                    </w:p>
                    <w:p w:rsidR="00C25B69" w:rsidRDefault="00C25B69"/>
                  </w:txbxContent>
                </v:textbox>
              </v:shape>
            </w:pict>
          </mc:Fallback>
        </mc:AlternateContent>
      </w:r>
    </w:p>
    <w:bookmarkEnd w:id="0"/>
    <w:bookmarkEnd w:id="1"/>
    <w:p w:rsidR="0071399F" w:rsidRDefault="0071399F" w:rsidP="00CE79A9"/>
    <w:sectPr w:rsidR="0071399F" w:rsidSect="00CE79A9">
      <w:type w:val="continuous"/>
      <w:pgSz w:w="12240" w:h="15840"/>
      <w:pgMar w:top="1440" w:right="1440" w:bottom="1080" w:left="1440" w:header="720" w:footer="720" w:gutter="0"/>
      <w:pgNumType w:fmt="numberInDash"/>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tewart, Taylor Robert" w:date="2015-01-06T10:04:00Z" w:initials="STR">
    <w:p w:rsidR="003846C1" w:rsidRDefault="003846C1">
      <w:pPr>
        <w:pStyle w:val="CommentText"/>
      </w:pPr>
      <w:r>
        <w:rPr>
          <w:rStyle w:val="CommentReference"/>
        </w:rPr>
        <w:annotationRef/>
      </w:r>
      <w:r>
        <w:t>Need to discuss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9A9" w:rsidRDefault="00CE79A9" w:rsidP="00CE79A9">
      <w:r>
        <w:separator/>
      </w:r>
    </w:p>
  </w:endnote>
  <w:endnote w:type="continuationSeparator" w:id="0">
    <w:p w:rsidR="00CE79A9" w:rsidRDefault="00CE79A9" w:rsidP="00CE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9A9" w:rsidRDefault="00CE79A9" w:rsidP="00CE79A9">
      <w:r>
        <w:separator/>
      </w:r>
    </w:p>
  </w:footnote>
  <w:footnote w:type="continuationSeparator" w:id="0">
    <w:p w:rsidR="00CE79A9" w:rsidRDefault="00CE79A9" w:rsidP="00CE79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2C"/>
    <w:rsid w:val="00042F36"/>
    <w:rsid w:val="000D1757"/>
    <w:rsid w:val="000E532C"/>
    <w:rsid w:val="00135C4B"/>
    <w:rsid w:val="001C52F0"/>
    <w:rsid w:val="002450FD"/>
    <w:rsid w:val="002A7E74"/>
    <w:rsid w:val="00333D46"/>
    <w:rsid w:val="003478BB"/>
    <w:rsid w:val="003525C6"/>
    <w:rsid w:val="003846C1"/>
    <w:rsid w:val="003F1D50"/>
    <w:rsid w:val="00441CAB"/>
    <w:rsid w:val="004D1EDD"/>
    <w:rsid w:val="0053622E"/>
    <w:rsid w:val="00664CF3"/>
    <w:rsid w:val="0071399F"/>
    <w:rsid w:val="007F4BFC"/>
    <w:rsid w:val="00830343"/>
    <w:rsid w:val="00850B08"/>
    <w:rsid w:val="008B5187"/>
    <w:rsid w:val="008C1388"/>
    <w:rsid w:val="009279D9"/>
    <w:rsid w:val="00957ABF"/>
    <w:rsid w:val="00A06505"/>
    <w:rsid w:val="00A5254E"/>
    <w:rsid w:val="00A56691"/>
    <w:rsid w:val="00A743CE"/>
    <w:rsid w:val="00AC5539"/>
    <w:rsid w:val="00B17D86"/>
    <w:rsid w:val="00B25230"/>
    <w:rsid w:val="00B50028"/>
    <w:rsid w:val="00B62753"/>
    <w:rsid w:val="00B94D14"/>
    <w:rsid w:val="00C25B69"/>
    <w:rsid w:val="00C47038"/>
    <w:rsid w:val="00C47DB7"/>
    <w:rsid w:val="00C77AFA"/>
    <w:rsid w:val="00CE4120"/>
    <w:rsid w:val="00CE79A9"/>
    <w:rsid w:val="00D43249"/>
    <w:rsid w:val="00D716FC"/>
    <w:rsid w:val="00E3169B"/>
    <w:rsid w:val="00E34900"/>
    <w:rsid w:val="00E667F2"/>
    <w:rsid w:val="00E85CA9"/>
    <w:rsid w:val="00EA69E2"/>
    <w:rsid w:val="00EE2110"/>
    <w:rsid w:val="00EF1538"/>
    <w:rsid w:val="00EF49B3"/>
    <w:rsid w:val="00F474EE"/>
    <w:rsid w:val="00F51996"/>
    <w:rsid w:val="00F6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2C"/>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E532C"/>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32C"/>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0E532C"/>
    <w:rPr>
      <w:rFonts w:ascii="Tahoma" w:hAnsi="Tahoma" w:cs="Tahoma"/>
      <w:sz w:val="16"/>
      <w:szCs w:val="16"/>
    </w:rPr>
  </w:style>
  <w:style w:type="character" w:customStyle="1" w:styleId="BalloonTextChar">
    <w:name w:val="Balloon Text Char"/>
    <w:basedOn w:val="DefaultParagraphFont"/>
    <w:link w:val="BalloonText"/>
    <w:uiPriority w:val="99"/>
    <w:semiHidden/>
    <w:rsid w:val="000E532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85CA9"/>
    <w:rPr>
      <w:sz w:val="16"/>
      <w:szCs w:val="16"/>
    </w:rPr>
  </w:style>
  <w:style w:type="paragraph" w:styleId="CommentText">
    <w:name w:val="annotation text"/>
    <w:basedOn w:val="Normal"/>
    <w:link w:val="CommentTextChar"/>
    <w:uiPriority w:val="99"/>
    <w:semiHidden/>
    <w:unhideWhenUsed/>
    <w:rsid w:val="00E85CA9"/>
    <w:rPr>
      <w:sz w:val="20"/>
    </w:rPr>
  </w:style>
  <w:style w:type="character" w:customStyle="1" w:styleId="CommentTextChar">
    <w:name w:val="Comment Text Char"/>
    <w:basedOn w:val="DefaultParagraphFont"/>
    <w:link w:val="CommentText"/>
    <w:uiPriority w:val="99"/>
    <w:semiHidden/>
    <w:rsid w:val="00E85C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5CA9"/>
    <w:rPr>
      <w:b/>
      <w:bCs/>
    </w:rPr>
  </w:style>
  <w:style w:type="character" w:customStyle="1" w:styleId="CommentSubjectChar">
    <w:name w:val="Comment Subject Char"/>
    <w:basedOn w:val="CommentTextChar"/>
    <w:link w:val="CommentSubject"/>
    <w:uiPriority w:val="99"/>
    <w:semiHidden/>
    <w:rsid w:val="00E85CA9"/>
    <w:rPr>
      <w:rFonts w:ascii="Times New Roman" w:eastAsia="Times New Roman" w:hAnsi="Times New Roman" w:cs="Times New Roman"/>
      <w:b/>
      <w:bCs/>
      <w:sz w:val="20"/>
      <w:szCs w:val="20"/>
    </w:rPr>
  </w:style>
  <w:style w:type="character" w:customStyle="1" w:styleId="apple-style-span">
    <w:name w:val="apple-style-span"/>
    <w:basedOn w:val="DefaultParagraphFont"/>
    <w:rsid w:val="003846C1"/>
  </w:style>
  <w:style w:type="paragraph" w:styleId="EndnoteText">
    <w:name w:val="endnote text"/>
    <w:basedOn w:val="Normal"/>
    <w:link w:val="EndnoteTextChar"/>
    <w:uiPriority w:val="99"/>
    <w:semiHidden/>
    <w:unhideWhenUsed/>
    <w:rsid w:val="00CE79A9"/>
    <w:rPr>
      <w:sz w:val="20"/>
    </w:rPr>
  </w:style>
  <w:style w:type="character" w:customStyle="1" w:styleId="EndnoteTextChar">
    <w:name w:val="Endnote Text Char"/>
    <w:basedOn w:val="DefaultParagraphFont"/>
    <w:link w:val="EndnoteText"/>
    <w:uiPriority w:val="99"/>
    <w:semiHidden/>
    <w:rsid w:val="00CE79A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E79A9"/>
    <w:rPr>
      <w:vertAlign w:val="superscript"/>
    </w:rPr>
  </w:style>
  <w:style w:type="paragraph" w:styleId="Caption">
    <w:name w:val="caption"/>
    <w:basedOn w:val="Normal"/>
    <w:next w:val="Normal"/>
    <w:uiPriority w:val="35"/>
    <w:unhideWhenUsed/>
    <w:qFormat/>
    <w:rsid w:val="00CE79A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2C"/>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E532C"/>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32C"/>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0E532C"/>
    <w:rPr>
      <w:rFonts w:ascii="Tahoma" w:hAnsi="Tahoma" w:cs="Tahoma"/>
      <w:sz w:val="16"/>
      <w:szCs w:val="16"/>
    </w:rPr>
  </w:style>
  <w:style w:type="character" w:customStyle="1" w:styleId="BalloonTextChar">
    <w:name w:val="Balloon Text Char"/>
    <w:basedOn w:val="DefaultParagraphFont"/>
    <w:link w:val="BalloonText"/>
    <w:uiPriority w:val="99"/>
    <w:semiHidden/>
    <w:rsid w:val="000E532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85CA9"/>
    <w:rPr>
      <w:sz w:val="16"/>
      <w:szCs w:val="16"/>
    </w:rPr>
  </w:style>
  <w:style w:type="paragraph" w:styleId="CommentText">
    <w:name w:val="annotation text"/>
    <w:basedOn w:val="Normal"/>
    <w:link w:val="CommentTextChar"/>
    <w:uiPriority w:val="99"/>
    <w:semiHidden/>
    <w:unhideWhenUsed/>
    <w:rsid w:val="00E85CA9"/>
    <w:rPr>
      <w:sz w:val="20"/>
    </w:rPr>
  </w:style>
  <w:style w:type="character" w:customStyle="1" w:styleId="CommentTextChar">
    <w:name w:val="Comment Text Char"/>
    <w:basedOn w:val="DefaultParagraphFont"/>
    <w:link w:val="CommentText"/>
    <w:uiPriority w:val="99"/>
    <w:semiHidden/>
    <w:rsid w:val="00E85C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5CA9"/>
    <w:rPr>
      <w:b/>
      <w:bCs/>
    </w:rPr>
  </w:style>
  <w:style w:type="character" w:customStyle="1" w:styleId="CommentSubjectChar">
    <w:name w:val="Comment Subject Char"/>
    <w:basedOn w:val="CommentTextChar"/>
    <w:link w:val="CommentSubject"/>
    <w:uiPriority w:val="99"/>
    <w:semiHidden/>
    <w:rsid w:val="00E85CA9"/>
    <w:rPr>
      <w:rFonts w:ascii="Times New Roman" w:eastAsia="Times New Roman" w:hAnsi="Times New Roman" w:cs="Times New Roman"/>
      <w:b/>
      <w:bCs/>
      <w:sz w:val="20"/>
      <w:szCs w:val="20"/>
    </w:rPr>
  </w:style>
  <w:style w:type="character" w:customStyle="1" w:styleId="apple-style-span">
    <w:name w:val="apple-style-span"/>
    <w:basedOn w:val="DefaultParagraphFont"/>
    <w:rsid w:val="003846C1"/>
  </w:style>
  <w:style w:type="paragraph" w:styleId="EndnoteText">
    <w:name w:val="endnote text"/>
    <w:basedOn w:val="Normal"/>
    <w:link w:val="EndnoteTextChar"/>
    <w:uiPriority w:val="99"/>
    <w:semiHidden/>
    <w:unhideWhenUsed/>
    <w:rsid w:val="00CE79A9"/>
    <w:rPr>
      <w:sz w:val="20"/>
    </w:rPr>
  </w:style>
  <w:style w:type="character" w:customStyle="1" w:styleId="EndnoteTextChar">
    <w:name w:val="Endnote Text Char"/>
    <w:basedOn w:val="DefaultParagraphFont"/>
    <w:link w:val="EndnoteText"/>
    <w:uiPriority w:val="99"/>
    <w:semiHidden/>
    <w:rsid w:val="00CE79A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E79A9"/>
    <w:rPr>
      <w:vertAlign w:val="superscript"/>
    </w:rPr>
  </w:style>
  <w:style w:type="paragraph" w:styleId="Caption">
    <w:name w:val="caption"/>
    <w:basedOn w:val="Normal"/>
    <w:next w:val="Normal"/>
    <w:uiPriority w:val="35"/>
    <w:unhideWhenUsed/>
    <w:qFormat/>
    <w:rsid w:val="00CE79A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8" Type="http://schemas.openxmlformats.org/officeDocument/2006/relationships/image" Target="media/image50.tif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image" Target="media/image5.tiff"/><Relationship Id="rId2" Type="http://schemas.openxmlformats.org/officeDocument/2006/relationships/styles" Target="styles.xml"/><Relationship Id="rId16" Type="http://schemas.openxmlformats.org/officeDocument/2006/relationships/image" Target="media/image40.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image" Target="media/image4.tiff"/><Relationship Id="rId10" Type="http://schemas.openxmlformats.org/officeDocument/2006/relationships/image" Target="media/image10.tif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30.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02F19-980A-4D14-BD46-56684794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7</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Taylor Robert</dc:creator>
  <cp:lastModifiedBy>Stewart, Taylor Robert</cp:lastModifiedBy>
  <cp:revision>16</cp:revision>
  <cp:lastPrinted>2015-01-06T19:45:00Z</cp:lastPrinted>
  <dcterms:created xsi:type="dcterms:W3CDTF">2015-01-06T13:14:00Z</dcterms:created>
  <dcterms:modified xsi:type="dcterms:W3CDTF">2015-01-23T14:41:00Z</dcterms:modified>
</cp:coreProperties>
</file>